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195CD" w14:textId="544C8132" w:rsidR="00B32B64" w:rsidRDefault="008E3415" w:rsidP="00B32B64">
      <w:pPr>
        <w:spacing w:after="120"/>
        <w:ind w:firstLine="284"/>
        <w:jc w:val="both"/>
        <w:rPr>
          <w:rFonts w:ascii="PT Sans" w:hAnsi="PT Sans" w:cs="Times New Roman"/>
        </w:rPr>
      </w:pPr>
      <w:r>
        <w:rPr>
          <w:rFonts w:ascii="PT Sans" w:hAnsi="PT Sans" w:cs="Times New Roman"/>
        </w:rPr>
        <w:t xml:space="preserve">01 апреля 2020 принят Федеральный закон №98-ФЗ </w:t>
      </w:r>
      <w:r w:rsidR="005E0DBC">
        <w:rPr>
          <w:rFonts w:ascii="PT Sans" w:hAnsi="PT Sans" w:cs="Times New Roman"/>
        </w:rPr>
        <w:t xml:space="preserve">о внесении </w:t>
      </w:r>
      <w:r w:rsidR="00076B9E">
        <w:rPr>
          <w:rFonts w:ascii="PT Sans" w:hAnsi="PT Sans" w:cs="Times New Roman"/>
        </w:rPr>
        <w:t xml:space="preserve">изменений </w:t>
      </w:r>
      <w:r w:rsidR="00583794">
        <w:rPr>
          <w:rFonts w:ascii="PT Sans" w:hAnsi="PT Sans" w:cs="Times New Roman"/>
        </w:rPr>
        <w:t xml:space="preserve">в отдельные законодательные акты Российской Федерации по вопросам предупреждения и ликвидации </w:t>
      </w:r>
      <w:r w:rsidR="00076B9E">
        <w:rPr>
          <w:rFonts w:ascii="PT Sans" w:hAnsi="PT Sans" w:cs="Times New Roman"/>
        </w:rPr>
        <w:t>чрезвычайных ситуаций</w:t>
      </w:r>
      <w:r w:rsidR="008E6122">
        <w:rPr>
          <w:rFonts w:ascii="PT Sans" w:hAnsi="PT Sans" w:cs="Times New Roman"/>
        </w:rPr>
        <w:t xml:space="preserve"> </w:t>
      </w:r>
      <w:r w:rsidR="00076B9E">
        <w:rPr>
          <w:rFonts w:ascii="PT Sans" w:hAnsi="PT Sans" w:cs="Times New Roman"/>
        </w:rPr>
        <w:t>(</w:t>
      </w:r>
      <w:r w:rsidR="002D2023">
        <w:rPr>
          <w:rFonts w:ascii="PT Sans" w:hAnsi="PT Sans" w:cs="Times New Roman"/>
        </w:rPr>
        <w:t>«Закон»)</w:t>
      </w:r>
      <w:r w:rsidR="00076B9E">
        <w:rPr>
          <w:rFonts w:ascii="PT Sans" w:hAnsi="PT Sans" w:cs="Times New Roman"/>
        </w:rPr>
        <w:t>.</w:t>
      </w:r>
    </w:p>
    <w:p w14:paraId="6ED5EE9C" w14:textId="61AD3BEC" w:rsidR="005E0DBC" w:rsidRDefault="00E0142E" w:rsidP="00B32B64">
      <w:pPr>
        <w:spacing w:after="120"/>
        <w:ind w:firstLine="284"/>
        <w:jc w:val="both"/>
        <w:rPr>
          <w:rFonts w:ascii="PT Sans" w:hAnsi="PT Sans" w:cs="Times New Roman"/>
        </w:rPr>
      </w:pPr>
      <w:r w:rsidRPr="00E0142E">
        <w:rPr>
          <w:rFonts w:ascii="PT Sans" w:hAnsi="PT Sans" w:cs="Times New Roman"/>
          <w:u w:val="single"/>
        </w:rPr>
        <w:t>Статья</w:t>
      </w:r>
      <w:r w:rsidR="00126B1E" w:rsidRPr="00E0142E">
        <w:rPr>
          <w:rFonts w:ascii="PT Sans" w:hAnsi="PT Sans" w:cs="Times New Roman"/>
          <w:u w:val="single"/>
        </w:rPr>
        <w:t xml:space="preserve"> 19</w:t>
      </w:r>
      <w:r w:rsidR="00126B1E">
        <w:rPr>
          <w:rFonts w:ascii="PT Sans" w:hAnsi="PT Sans" w:cs="Times New Roman"/>
        </w:rPr>
        <w:t xml:space="preserve"> </w:t>
      </w:r>
      <w:r w:rsidR="007A697C">
        <w:rPr>
          <w:rFonts w:ascii="PT Sans" w:hAnsi="PT Sans" w:cs="Times New Roman"/>
        </w:rPr>
        <w:t>З</w:t>
      </w:r>
      <w:r w:rsidR="00126B1E">
        <w:rPr>
          <w:rFonts w:ascii="PT Sans" w:hAnsi="PT Sans" w:cs="Times New Roman"/>
        </w:rPr>
        <w:t xml:space="preserve">акона </w:t>
      </w:r>
      <w:r w:rsidR="00BD406B">
        <w:rPr>
          <w:rFonts w:ascii="PT Sans" w:hAnsi="PT Sans" w:cs="Times New Roman"/>
        </w:rPr>
        <w:t xml:space="preserve">вводит </w:t>
      </w:r>
      <w:r w:rsidR="008E6122">
        <w:rPr>
          <w:rFonts w:ascii="PT Sans" w:hAnsi="PT Sans" w:cs="Times New Roman"/>
        </w:rPr>
        <w:t>дополнительн</w:t>
      </w:r>
      <w:r>
        <w:rPr>
          <w:rFonts w:ascii="PT Sans" w:hAnsi="PT Sans" w:cs="Times New Roman"/>
        </w:rPr>
        <w:t>о</w:t>
      </w:r>
      <w:r w:rsidR="008E6122">
        <w:rPr>
          <w:rFonts w:ascii="PT Sans" w:hAnsi="PT Sans" w:cs="Times New Roman"/>
        </w:rPr>
        <w:t>е регулир</w:t>
      </w:r>
      <w:r>
        <w:rPr>
          <w:rFonts w:ascii="PT Sans" w:hAnsi="PT Sans" w:cs="Times New Roman"/>
        </w:rPr>
        <w:t>ование</w:t>
      </w:r>
      <w:r w:rsidR="00BD406B">
        <w:rPr>
          <w:rFonts w:ascii="PT Sans" w:hAnsi="PT Sans" w:cs="Times New Roman"/>
        </w:rPr>
        <w:t xml:space="preserve"> аренд</w:t>
      </w:r>
      <w:r w:rsidR="00B32B64">
        <w:rPr>
          <w:rFonts w:ascii="PT Sans" w:hAnsi="PT Sans" w:cs="Times New Roman"/>
        </w:rPr>
        <w:t>ные правоотношения</w:t>
      </w:r>
      <w:r w:rsidR="00996008">
        <w:rPr>
          <w:rFonts w:ascii="PT Sans" w:hAnsi="PT Sans" w:cs="Times New Roman"/>
        </w:rPr>
        <w:t xml:space="preserve"> </w:t>
      </w:r>
      <w:r w:rsidR="006142C9">
        <w:rPr>
          <w:rFonts w:ascii="PT Sans" w:hAnsi="PT Sans" w:cs="Times New Roman"/>
        </w:rPr>
        <w:t>в условиях ограничительных мер</w:t>
      </w:r>
      <w:r>
        <w:rPr>
          <w:rFonts w:ascii="PT Sans" w:hAnsi="PT Sans" w:cs="Times New Roman"/>
        </w:rPr>
        <w:t>, принимаемых</w:t>
      </w:r>
      <w:r w:rsidR="006142C9">
        <w:rPr>
          <w:rFonts w:ascii="PT Sans" w:hAnsi="PT Sans" w:cs="Times New Roman"/>
        </w:rPr>
        <w:t xml:space="preserve"> </w:t>
      </w:r>
      <w:r w:rsidR="004043B6" w:rsidRPr="00461691">
        <w:rPr>
          <w:rFonts w:ascii="PT Sans" w:hAnsi="PT Sans" w:cs="Times New Roman"/>
          <w:bCs/>
          <w:szCs w:val="24"/>
        </w:rPr>
        <w:t>в связи</w:t>
      </w:r>
      <w:r w:rsidR="004043B6">
        <w:rPr>
          <w:rFonts w:ascii="PT Sans" w:hAnsi="PT Sans" w:cs="Times New Roman"/>
          <w:bCs/>
          <w:szCs w:val="24"/>
        </w:rPr>
        <w:t xml:space="preserve"> </w:t>
      </w:r>
      <w:r w:rsidR="004043B6" w:rsidRPr="00461691">
        <w:rPr>
          <w:rFonts w:ascii="PT Sans" w:hAnsi="PT Sans" w:cs="Times New Roman"/>
          <w:bCs/>
          <w:szCs w:val="24"/>
        </w:rPr>
        <w:t>с угрозой распространения коронавирусной инфекции</w:t>
      </w:r>
      <w:r w:rsidR="005E0DBC">
        <w:rPr>
          <w:rFonts w:ascii="PT Sans" w:hAnsi="PT Sans" w:cs="Times New Roman"/>
        </w:rPr>
        <w:t>.</w:t>
      </w:r>
    </w:p>
    <w:p w14:paraId="4F3803D8" w14:textId="1CB96655" w:rsidR="005E2C98" w:rsidRDefault="00F71ADD" w:rsidP="00CC531C">
      <w:pPr>
        <w:spacing w:after="120"/>
        <w:ind w:firstLine="284"/>
        <w:jc w:val="both"/>
        <w:rPr>
          <w:rFonts w:ascii="PT Sans" w:hAnsi="PT Sans" w:cs="Times New Roman"/>
          <w:iCs/>
        </w:rPr>
      </w:pPr>
      <w:r w:rsidRPr="0071376C">
        <w:rPr>
          <w:rFonts w:ascii="PT Sans" w:hAnsi="PT Sans" w:cs="Times New Roman"/>
          <w:b/>
        </w:rPr>
        <w:t>В соответствии с ч</w:t>
      </w:r>
      <w:r w:rsidR="00A17D62" w:rsidRPr="0071376C">
        <w:rPr>
          <w:rFonts w:ascii="PT Sans" w:hAnsi="PT Sans" w:cs="Times New Roman"/>
          <w:b/>
        </w:rPr>
        <w:t>астью</w:t>
      </w:r>
      <w:r w:rsidRPr="0071376C">
        <w:rPr>
          <w:rFonts w:ascii="PT Sans" w:hAnsi="PT Sans" w:cs="Times New Roman"/>
          <w:b/>
        </w:rPr>
        <w:t xml:space="preserve"> 1 </w:t>
      </w:r>
      <w:r w:rsidR="00455FDA" w:rsidRPr="0071376C">
        <w:rPr>
          <w:rFonts w:ascii="PT Sans" w:hAnsi="PT Sans" w:cs="Times New Roman"/>
          <w:b/>
        </w:rPr>
        <w:t>ст</w:t>
      </w:r>
      <w:r w:rsidR="00E0142E">
        <w:rPr>
          <w:rFonts w:ascii="PT Sans" w:hAnsi="PT Sans" w:cs="Times New Roman"/>
          <w:b/>
        </w:rPr>
        <w:t>атьи</w:t>
      </w:r>
      <w:r w:rsidR="00455FDA" w:rsidRPr="0071376C">
        <w:rPr>
          <w:rFonts w:ascii="PT Sans" w:hAnsi="PT Sans" w:cs="Times New Roman"/>
          <w:b/>
        </w:rPr>
        <w:t xml:space="preserve"> 19 Закона</w:t>
      </w:r>
      <w:r w:rsidR="00240EE5" w:rsidRPr="0071376C">
        <w:rPr>
          <w:rFonts w:ascii="PT Sans" w:hAnsi="PT Sans" w:cs="Times New Roman"/>
          <w:b/>
        </w:rPr>
        <w:t xml:space="preserve"> </w:t>
      </w:r>
      <w:r w:rsidR="00B32B64" w:rsidRPr="0071376C">
        <w:rPr>
          <w:rFonts w:ascii="PT Sans" w:hAnsi="PT Sans" w:cs="Times New Roman"/>
          <w:b/>
        </w:rPr>
        <w:t>А</w:t>
      </w:r>
      <w:r w:rsidR="00240EE5" w:rsidRPr="0071376C">
        <w:rPr>
          <w:rFonts w:ascii="PT Sans" w:hAnsi="PT Sans" w:cs="Times New Roman"/>
          <w:b/>
        </w:rPr>
        <w:t>рендодатель</w:t>
      </w:r>
      <w:r w:rsidR="00B32B64" w:rsidRPr="0071376C">
        <w:rPr>
          <w:rFonts w:ascii="PT Sans" w:hAnsi="PT Sans" w:cs="Times New Roman"/>
          <w:b/>
        </w:rPr>
        <w:t xml:space="preserve"> </w:t>
      </w:r>
      <w:r w:rsidR="009F790F" w:rsidRPr="0071376C">
        <w:rPr>
          <w:rFonts w:ascii="PT Sans" w:hAnsi="PT Sans" w:cs="Times New Roman"/>
          <w:b/>
        </w:rPr>
        <w:t>обязан</w:t>
      </w:r>
      <w:r w:rsidR="00240EE5" w:rsidRPr="0071376C">
        <w:rPr>
          <w:rFonts w:ascii="PT Sans" w:hAnsi="PT Sans" w:cs="Times New Roman"/>
          <w:b/>
        </w:rPr>
        <w:t xml:space="preserve"> в течен</w:t>
      </w:r>
      <w:r w:rsidR="00B32B64" w:rsidRPr="0071376C">
        <w:rPr>
          <w:rFonts w:ascii="PT Sans" w:hAnsi="PT Sans" w:cs="Times New Roman"/>
          <w:b/>
        </w:rPr>
        <w:t>ие 30 дней с момента обращения А</w:t>
      </w:r>
      <w:r w:rsidR="00240EE5" w:rsidRPr="0071376C">
        <w:rPr>
          <w:rFonts w:ascii="PT Sans" w:hAnsi="PT Sans" w:cs="Times New Roman"/>
          <w:b/>
        </w:rPr>
        <w:t xml:space="preserve">рендатора заключить с ним дополнительное соглашение о предоставлении отсрочки </w:t>
      </w:r>
      <w:r w:rsidR="009F790F" w:rsidRPr="0071376C">
        <w:rPr>
          <w:rFonts w:ascii="PT Sans" w:hAnsi="PT Sans" w:cs="Times New Roman"/>
          <w:b/>
        </w:rPr>
        <w:t>уплаты арендной платы, предусмотренной в 2020 году</w:t>
      </w:r>
      <w:r w:rsidR="00EF6768" w:rsidRPr="00E0142E">
        <w:rPr>
          <w:rFonts w:ascii="PT Sans" w:hAnsi="PT Sans" w:cs="Times New Roman"/>
          <w:iCs/>
        </w:rPr>
        <w:t>.</w:t>
      </w:r>
      <w:r w:rsidR="002E505C">
        <w:rPr>
          <w:rFonts w:ascii="PT Sans" w:hAnsi="PT Sans" w:cs="Times New Roman"/>
          <w:iCs/>
        </w:rPr>
        <w:t xml:space="preserve"> </w:t>
      </w:r>
      <w:r w:rsidR="00237C54">
        <w:rPr>
          <w:rFonts w:ascii="PT Sans" w:hAnsi="PT Sans" w:cs="Times New Roman"/>
          <w:iCs/>
        </w:rPr>
        <w:t>Т</w:t>
      </w:r>
      <w:r w:rsidR="00237C54" w:rsidRPr="0072321C">
        <w:rPr>
          <w:rFonts w:ascii="PT Sans" w:hAnsi="PT Sans" w:cs="Times New Roman"/>
          <w:iCs/>
        </w:rPr>
        <w:t>ребования к условиям</w:t>
      </w:r>
      <w:r w:rsidR="00237C54">
        <w:rPr>
          <w:rFonts w:ascii="PT Sans" w:hAnsi="PT Sans" w:cs="Times New Roman"/>
          <w:iCs/>
        </w:rPr>
        <w:t xml:space="preserve"> предоставления</w:t>
      </w:r>
      <w:r w:rsidR="00237C54" w:rsidRPr="0072321C">
        <w:rPr>
          <w:rFonts w:ascii="PT Sans" w:hAnsi="PT Sans" w:cs="Times New Roman"/>
          <w:iCs/>
        </w:rPr>
        <w:t xml:space="preserve"> и срокам такой отсрочки</w:t>
      </w:r>
      <w:r w:rsidR="00237C54">
        <w:rPr>
          <w:rFonts w:ascii="PT Sans" w:hAnsi="PT Sans" w:cs="Times New Roman"/>
          <w:iCs/>
        </w:rPr>
        <w:t xml:space="preserve"> были установлены </w:t>
      </w:r>
      <w:hyperlink r:id="rId6" w:history="1">
        <w:r w:rsidR="002E505C" w:rsidRPr="002117D3">
          <w:rPr>
            <w:rStyle w:val="ab"/>
            <w:rFonts w:ascii="PT Sans" w:hAnsi="PT Sans" w:cs="Times New Roman"/>
            <w:iCs/>
          </w:rPr>
          <w:t>Постановлением Правительства РФ от 03.04.2020 №439</w:t>
        </w:r>
      </w:hyperlink>
      <w:r w:rsidR="002E505C">
        <w:rPr>
          <w:rFonts w:ascii="PT Sans" w:hAnsi="PT Sans" w:cs="Times New Roman"/>
          <w:iCs/>
        </w:rPr>
        <w:t xml:space="preserve"> </w:t>
      </w:r>
      <w:r w:rsidR="00237C54">
        <w:rPr>
          <w:rFonts w:ascii="PT Sans" w:hAnsi="PT Sans" w:cs="Times New Roman"/>
          <w:iCs/>
        </w:rPr>
        <w:t>(Постановление).</w:t>
      </w:r>
    </w:p>
    <w:p w14:paraId="2B081ADD" w14:textId="1DAFE4D4" w:rsidR="00593ADD" w:rsidRDefault="00593ADD" w:rsidP="008824A7">
      <w:pPr>
        <w:spacing w:after="120"/>
        <w:ind w:firstLine="284"/>
        <w:jc w:val="both"/>
        <w:rPr>
          <w:rFonts w:ascii="PT Sans" w:hAnsi="PT Sans" w:cs="Times New Roman"/>
          <w:iCs/>
        </w:rPr>
      </w:pPr>
      <w:r>
        <w:rPr>
          <w:rFonts w:ascii="PT Sans" w:hAnsi="PT Sans" w:cs="Times New Roman"/>
          <w:iCs/>
        </w:rPr>
        <w:t>Отсрочка уплаты арендных платежей должна быть предост</w:t>
      </w:r>
      <w:r w:rsidR="0008459C">
        <w:rPr>
          <w:rFonts w:ascii="PT Sans" w:hAnsi="PT Sans" w:cs="Times New Roman"/>
          <w:iCs/>
        </w:rPr>
        <w:t>а</w:t>
      </w:r>
      <w:r>
        <w:rPr>
          <w:rFonts w:ascii="PT Sans" w:hAnsi="PT Sans" w:cs="Times New Roman"/>
          <w:iCs/>
        </w:rPr>
        <w:t>влена при соблюдении следующих условий:</w:t>
      </w:r>
    </w:p>
    <w:p w14:paraId="23CB8BB3" w14:textId="24E32BCE" w:rsidR="002E505C" w:rsidRDefault="00181D05" w:rsidP="00BC15C9">
      <w:pPr>
        <w:tabs>
          <w:tab w:val="left" w:pos="567"/>
        </w:tabs>
        <w:spacing w:after="120"/>
        <w:ind w:left="284"/>
        <w:jc w:val="both"/>
        <w:rPr>
          <w:rFonts w:ascii="PT Sans" w:hAnsi="PT Sans" w:cs="Times New Roman"/>
          <w:iCs/>
        </w:rPr>
      </w:pPr>
      <w:r>
        <w:rPr>
          <w:rFonts w:ascii="PT Sans" w:hAnsi="PT Sans" w:cs="Times New Roman"/>
          <w:iCs/>
        </w:rPr>
        <w:t>а)</w:t>
      </w:r>
      <w:r w:rsidR="00BC15C9">
        <w:rPr>
          <w:rFonts w:ascii="PT Sans" w:hAnsi="PT Sans" w:cs="Times New Roman"/>
          <w:iCs/>
        </w:rPr>
        <w:tab/>
      </w:r>
      <w:r w:rsidR="002E505C" w:rsidRPr="00E0142E">
        <w:rPr>
          <w:rFonts w:ascii="PT Sans" w:hAnsi="PT Sans" w:cs="Times New Roman"/>
          <w:iCs/>
        </w:rPr>
        <w:t>договор аренды был заключен до введения режима повышенной готовности или чрезвычайной ситуации на территории субъекта Российской Федерации органом власти этого субъекта РФ</w:t>
      </w:r>
    </w:p>
    <w:p w14:paraId="7BB3425A" w14:textId="520AE96D" w:rsidR="00453848" w:rsidRDefault="00181D05" w:rsidP="00BC15C9">
      <w:pPr>
        <w:tabs>
          <w:tab w:val="left" w:pos="567"/>
        </w:tabs>
        <w:spacing w:after="120"/>
        <w:ind w:left="284"/>
        <w:jc w:val="both"/>
        <w:rPr>
          <w:rFonts w:ascii="PT Sans" w:hAnsi="PT Sans" w:cs="Times New Roman"/>
          <w:iCs/>
        </w:rPr>
      </w:pPr>
      <w:r>
        <w:rPr>
          <w:rFonts w:ascii="PT Sans" w:hAnsi="PT Sans" w:cs="Times New Roman"/>
          <w:iCs/>
        </w:rPr>
        <w:t>б)</w:t>
      </w:r>
      <w:r w:rsidR="00BC15C9">
        <w:rPr>
          <w:rFonts w:ascii="PT Sans" w:hAnsi="PT Sans" w:cs="Times New Roman"/>
          <w:iCs/>
        </w:rPr>
        <w:tab/>
      </w:r>
      <w:r w:rsidR="00E755E1">
        <w:rPr>
          <w:rFonts w:ascii="PT Sans" w:hAnsi="PT Sans" w:cs="Times New Roman"/>
          <w:iCs/>
        </w:rPr>
        <w:t xml:space="preserve">арендатором </w:t>
      </w:r>
      <w:r w:rsidR="00BC15C9">
        <w:rPr>
          <w:rFonts w:ascii="PT Sans" w:hAnsi="PT Sans" w:cs="Times New Roman"/>
          <w:iCs/>
        </w:rPr>
        <w:t xml:space="preserve">по договору </w:t>
      </w:r>
      <w:r w:rsidR="00E755E1">
        <w:rPr>
          <w:rFonts w:ascii="PT Sans" w:hAnsi="PT Sans" w:cs="Times New Roman"/>
          <w:iCs/>
        </w:rPr>
        <w:t>является</w:t>
      </w:r>
      <w:r w:rsidR="003A7AE2">
        <w:rPr>
          <w:rFonts w:ascii="PT Sans" w:hAnsi="PT Sans" w:cs="Times New Roman"/>
          <w:iCs/>
        </w:rPr>
        <w:t xml:space="preserve"> </w:t>
      </w:r>
      <w:r w:rsidR="00872DE3">
        <w:rPr>
          <w:rFonts w:ascii="PT Sans" w:hAnsi="PT Sans" w:cs="Times New Roman"/>
          <w:iCs/>
        </w:rPr>
        <w:t>организаци</w:t>
      </w:r>
      <w:r w:rsidR="00E755E1">
        <w:rPr>
          <w:rFonts w:ascii="PT Sans" w:hAnsi="PT Sans" w:cs="Times New Roman"/>
          <w:iCs/>
        </w:rPr>
        <w:t>я</w:t>
      </w:r>
      <w:r w:rsidR="0039464D">
        <w:rPr>
          <w:rFonts w:ascii="PT Sans" w:hAnsi="PT Sans" w:cs="Times New Roman"/>
          <w:iCs/>
        </w:rPr>
        <w:t xml:space="preserve"> и индивидуальны</w:t>
      </w:r>
      <w:r w:rsidR="00E755E1">
        <w:rPr>
          <w:rFonts w:ascii="PT Sans" w:hAnsi="PT Sans" w:cs="Times New Roman"/>
          <w:iCs/>
        </w:rPr>
        <w:t>й</w:t>
      </w:r>
      <w:r w:rsidR="0039464D">
        <w:rPr>
          <w:rFonts w:ascii="PT Sans" w:hAnsi="PT Sans" w:cs="Times New Roman"/>
          <w:iCs/>
        </w:rPr>
        <w:t xml:space="preserve"> предпринимател</w:t>
      </w:r>
      <w:r w:rsidR="00E755E1">
        <w:rPr>
          <w:rFonts w:ascii="PT Sans" w:hAnsi="PT Sans" w:cs="Times New Roman"/>
          <w:iCs/>
        </w:rPr>
        <w:t>ь</w:t>
      </w:r>
      <w:r w:rsidR="0039464D">
        <w:rPr>
          <w:rFonts w:ascii="PT Sans" w:hAnsi="PT Sans" w:cs="Times New Roman"/>
          <w:iCs/>
        </w:rPr>
        <w:t xml:space="preserve">, </w:t>
      </w:r>
      <w:r w:rsidR="00872DE3">
        <w:rPr>
          <w:rFonts w:ascii="PT Sans" w:hAnsi="PT Sans" w:cs="Times New Roman"/>
          <w:iCs/>
        </w:rPr>
        <w:t xml:space="preserve">деятельность которых </w:t>
      </w:r>
      <w:r w:rsidR="00477665">
        <w:rPr>
          <w:rFonts w:ascii="PT Sans" w:hAnsi="PT Sans" w:cs="Times New Roman"/>
          <w:iCs/>
        </w:rPr>
        <w:t xml:space="preserve">относится к </w:t>
      </w:r>
      <w:r w:rsidR="003912AA">
        <w:rPr>
          <w:rFonts w:ascii="PT Sans" w:hAnsi="PT Sans" w:cs="Times New Roman"/>
          <w:iCs/>
        </w:rPr>
        <w:t>отраслям</w:t>
      </w:r>
      <w:r w:rsidR="00477665">
        <w:rPr>
          <w:rFonts w:ascii="PT Sans" w:hAnsi="PT Sans" w:cs="Times New Roman"/>
          <w:iCs/>
        </w:rPr>
        <w:t xml:space="preserve"> экономики, в наибольшей степени </w:t>
      </w:r>
      <w:r w:rsidR="003912AA">
        <w:rPr>
          <w:rFonts w:ascii="PT Sans" w:hAnsi="PT Sans" w:cs="Times New Roman"/>
          <w:iCs/>
        </w:rPr>
        <w:t>пострадавших</w:t>
      </w:r>
      <w:r w:rsidR="00477665">
        <w:rPr>
          <w:rFonts w:ascii="PT Sans" w:hAnsi="PT Sans" w:cs="Times New Roman"/>
          <w:iCs/>
        </w:rPr>
        <w:t xml:space="preserve"> в условиях ухудшения ситуации в результате распространения </w:t>
      </w:r>
      <w:proofErr w:type="spellStart"/>
      <w:r w:rsidR="00477665">
        <w:rPr>
          <w:rFonts w:ascii="PT Sans" w:hAnsi="PT Sans" w:cs="Times New Roman"/>
          <w:iCs/>
        </w:rPr>
        <w:t>корон</w:t>
      </w:r>
      <w:r w:rsidR="003912AA">
        <w:rPr>
          <w:rFonts w:ascii="PT Sans" w:hAnsi="PT Sans" w:cs="Times New Roman"/>
          <w:iCs/>
        </w:rPr>
        <w:t>а</w:t>
      </w:r>
      <w:r w:rsidR="00477665">
        <w:rPr>
          <w:rFonts w:ascii="PT Sans" w:hAnsi="PT Sans" w:cs="Times New Roman"/>
          <w:iCs/>
        </w:rPr>
        <w:t>вирусной</w:t>
      </w:r>
      <w:proofErr w:type="spellEnd"/>
      <w:r w:rsidR="00477665">
        <w:rPr>
          <w:rFonts w:ascii="PT Sans" w:hAnsi="PT Sans" w:cs="Times New Roman"/>
          <w:iCs/>
        </w:rPr>
        <w:t xml:space="preserve"> инфекции.</w:t>
      </w:r>
    </w:p>
    <w:p w14:paraId="1A765B07" w14:textId="1EA663C1" w:rsidR="001942CD" w:rsidRPr="001A1C37" w:rsidRDefault="00453848" w:rsidP="001A1C37">
      <w:pPr>
        <w:spacing w:after="120"/>
        <w:ind w:left="567"/>
        <w:jc w:val="both"/>
        <w:rPr>
          <w:rFonts w:ascii="PT Sans" w:hAnsi="PT Sans"/>
          <w:i/>
          <w:iCs/>
          <w:color w:val="000000"/>
          <w:spacing w:val="2"/>
        </w:rPr>
      </w:pPr>
      <w:r w:rsidRPr="00794533">
        <w:rPr>
          <w:rFonts w:ascii="PT Sans" w:hAnsi="PT Sans" w:cs="Times New Roman"/>
          <w:i/>
          <w:iCs/>
        </w:rPr>
        <w:t xml:space="preserve">Какие именно отрасли имеются в виду, в данном Постановлении не уточняется. </w:t>
      </w:r>
      <w:r w:rsidR="00BC15C9">
        <w:rPr>
          <w:rFonts w:ascii="PT Sans" w:hAnsi="PT Sans" w:cs="Times New Roman"/>
          <w:i/>
          <w:iCs/>
        </w:rPr>
        <w:t xml:space="preserve">Полагаем, что по аналогии может быть применим </w:t>
      </w:r>
      <w:r w:rsidR="00BC15C9" w:rsidRPr="00794533">
        <w:rPr>
          <w:rFonts w:ascii="PT Sans" w:hAnsi="PT Sans" w:cs="Times New Roman"/>
          <w:i/>
          <w:iCs/>
        </w:rPr>
        <w:t>перечень наиболее пострадавших отраслей экономики</w:t>
      </w:r>
      <w:r w:rsidR="009F4B21">
        <w:rPr>
          <w:rFonts w:ascii="PT Sans" w:hAnsi="PT Sans" w:cs="Times New Roman"/>
          <w:i/>
          <w:iCs/>
        </w:rPr>
        <w:t>,</w:t>
      </w:r>
      <w:r w:rsidR="00BC15C9" w:rsidRPr="00794533">
        <w:rPr>
          <w:rFonts w:ascii="PT Sans" w:hAnsi="PT Sans" w:cs="Times New Roman"/>
          <w:i/>
          <w:iCs/>
        </w:rPr>
        <w:t xml:space="preserve"> </w:t>
      </w:r>
      <w:r w:rsidR="004B75C8">
        <w:rPr>
          <w:rFonts w:ascii="PT Sans" w:hAnsi="PT Sans" w:cs="Times New Roman"/>
          <w:i/>
          <w:iCs/>
        </w:rPr>
        <w:t>который был утвержден</w:t>
      </w:r>
      <w:r w:rsidR="009F4B21">
        <w:rPr>
          <w:rFonts w:ascii="PT Sans" w:hAnsi="PT Sans" w:cs="Times New Roman"/>
          <w:i/>
          <w:iCs/>
        </w:rPr>
        <w:t xml:space="preserve"> </w:t>
      </w:r>
      <w:hyperlink r:id="rId7" w:history="1">
        <w:r w:rsidR="0041559E" w:rsidRPr="001E78C0">
          <w:rPr>
            <w:rStyle w:val="ab"/>
            <w:rFonts w:ascii="PT Sans" w:hAnsi="PT Sans" w:cs="Times New Roman"/>
            <w:i/>
            <w:iCs/>
          </w:rPr>
          <w:t xml:space="preserve">Постановлением </w:t>
        </w:r>
        <w:r w:rsidR="009F4B21" w:rsidRPr="001E78C0">
          <w:rPr>
            <w:rStyle w:val="ab"/>
            <w:rFonts w:ascii="PT Sans" w:hAnsi="PT Sans" w:cs="Times New Roman"/>
            <w:i/>
            <w:iCs/>
          </w:rPr>
          <w:t xml:space="preserve">Правительства </w:t>
        </w:r>
        <w:r w:rsidR="0041559E" w:rsidRPr="001E78C0">
          <w:rPr>
            <w:rStyle w:val="ab"/>
            <w:rFonts w:ascii="PT Sans" w:hAnsi="PT Sans" w:cs="Times New Roman"/>
            <w:i/>
            <w:iCs/>
          </w:rPr>
          <w:t>от 3 апреля 2020 г. № 434</w:t>
        </w:r>
      </w:hyperlink>
      <w:r w:rsidR="0041559E" w:rsidRPr="00794533">
        <w:rPr>
          <w:rFonts w:ascii="PT Sans" w:hAnsi="PT Sans" w:cs="Times New Roman"/>
          <w:i/>
          <w:iCs/>
        </w:rPr>
        <w:t xml:space="preserve"> </w:t>
      </w:r>
      <w:r w:rsidR="009F4B21">
        <w:rPr>
          <w:rFonts w:ascii="PT Sans" w:hAnsi="PT Sans" w:cs="Times New Roman"/>
          <w:i/>
          <w:iCs/>
        </w:rPr>
        <w:t xml:space="preserve">для </w:t>
      </w:r>
      <w:r w:rsidR="005C14BC">
        <w:rPr>
          <w:rFonts w:ascii="PT Sans" w:hAnsi="PT Sans" w:cs="Times New Roman"/>
          <w:i/>
          <w:iCs/>
        </w:rPr>
        <w:t xml:space="preserve">предоставления </w:t>
      </w:r>
      <w:r w:rsidR="00255CAB" w:rsidRPr="00794533">
        <w:rPr>
          <w:rFonts w:ascii="PT Sans" w:hAnsi="PT Sans" w:cs="Times New Roman"/>
          <w:i/>
          <w:iCs/>
        </w:rPr>
        <w:t xml:space="preserve">заемщикам </w:t>
      </w:r>
      <w:r w:rsidR="005C14BC">
        <w:rPr>
          <w:rFonts w:ascii="PT Sans" w:hAnsi="PT Sans" w:cs="Times New Roman"/>
          <w:i/>
          <w:iCs/>
        </w:rPr>
        <w:t>«кредитных каникул»</w:t>
      </w:r>
      <w:r w:rsidR="00F37674">
        <w:rPr>
          <w:rFonts w:ascii="PT Sans" w:hAnsi="PT Sans" w:cs="Times New Roman"/>
          <w:i/>
          <w:iCs/>
        </w:rPr>
        <w:t xml:space="preserve"> (</w:t>
      </w:r>
      <w:r w:rsidR="003775DC">
        <w:rPr>
          <w:rFonts w:ascii="PT Sans" w:hAnsi="PT Sans" w:cs="Times New Roman"/>
          <w:i/>
          <w:iCs/>
        </w:rPr>
        <w:t xml:space="preserve">данный перечень </w:t>
      </w:r>
      <w:r w:rsidR="003C6FA8">
        <w:rPr>
          <w:rFonts w:ascii="PT Sans" w:hAnsi="PT Sans" w:cs="Times New Roman"/>
          <w:i/>
          <w:iCs/>
        </w:rPr>
        <w:t>ранее был опубликован на</w:t>
      </w:r>
      <w:r w:rsidR="003775DC">
        <w:rPr>
          <w:rFonts w:ascii="PT Sans" w:hAnsi="PT Sans" w:cs="Times New Roman"/>
          <w:i/>
          <w:iCs/>
        </w:rPr>
        <w:t xml:space="preserve"> нашем </w:t>
      </w:r>
      <w:hyperlink r:id="rId8" w:history="1">
        <w:r w:rsidR="003775DC" w:rsidRPr="00704A80">
          <w:rPr>
            <w:rStyle w:val="ab"/>
            <w:rFonts w:ascii="PT Sans" w:hAnsi="PT Sans" w:cs="Times New Roman"/>
            <w:i/>
            <w:iCs/>
          </w:rPr>
          <w:t>сайте</w:t>
        </w:r>
      </w:hyperlink>
      <w:r w:rsidR="003775DC">
        <w:rPr>
          <w:rFonts w:ascii="PT Sans" w:hAnsi="PT Sans" w:cs="Times New Roman"/>
          <w:i/>
          <w:iCs/>
        </w:rPr>
        <w:t>)</w:t>
      </w:r>
      <w:r w:rsidR="001942CD">
        <w:rPr>
          <w:rFonts w:ascii="PT Sans" w:hAnsi="PT Sans"/>
          <w:color w:val="000000"/>
          <w:spacing w:val="2"/>
        </w:rPr>
        <w:t>.</w:t>
      </w:r>
      <w:r w:rsidR="001A1C37">
        <w:rPr>
          <w:rFonts w:ascii="PT Sans" w:hAnsi="PT Sans"/>
          <w:color w:val="000000"/>
          <w:spacing w:val="2"/>
        </w:rPr>
        <w:t xml:space="preserve"> </w:t>
      </w:r>
      <w:r w:rsidR="001A1C37" w:rsidRPr="0069752B">
        <w:rPr>
          <w:rFonts w:ascii="PT Sans" w:hAnsi="PT Sans"/>
          <w:b/>
          <w:bCs/>
          <w:i/>
          <w:iCs/>
          <w:color w:val="000000"/>
          <w:spacing w:val="2"/>
        </w:rPr>
        <w:t>Принимая во внимание тот факт, что перечень пострадавших отраслей экономики может быть пересмотрен в сторону его расширения, рекомендуем не ограничиваться в своих действиях</w:t>
      </w:r>
      <w:r w:rsidR="004C082D" w:rsidRPr="0069752B">
        <w:rPr>
          <w:rFonts w:ascii="PT Sans" w:hAnsi="PT Sans"/>
          <w:b/>
          <w:bCs/>
          <w:i/>
          <w:iCs/>
          <w:color w:val="000000"/>
          <w:spacing w:val="2"/>
        </w:rPr>
        <w:t>,</w:t>
      </w:r>
      <w:r w:rsidR="001A1C37" w:rsidRPr="0069752B">
        <w:rPr>
          <w:rFonts w:ascii="PT Sans" w:hAnsi="PT Sans"/>
          <w:b/>
          <w:bCs/>
          <w:i/>
          <w:iCs/>
          <w:color w:val="000000"/>
          <w:spacing w:val="2"/>
        </w:rPr>
        <w:t xml:space="preserve"> направленных на использование преференций, которые дает государство, даже если ваша отрасль в настоящий момент в указанном перечне отсутствует.</w:t>
      </w:r>
      <w:r w:rsidR="001A1C37">
        <w:rPr>
          <w:rFonts w:ascii="PT Sans" w:hAnsi="PT Sans"/>
          <w:i/>
          <w:iCs/>
          <w:color w:val="000000"/>
          <w:spacing w:val="2"/>
        </w:rPr>
        <w:t xml:space="preserve"> </w:t>
      </w:r>
      <w:r w:rsidR="001A1C37">
        <w:rPr>
          <w:rFonts w:ascii="PT Sans" w:hAnsi="PT Sans"/>
          <w:color w:val="000000"/>
          <w:spacing w:val="2"/>
        </w:rPr>
        <w:t xml:space="preserve"> </w:t>
      </w:r>
    </w:p>
    <w:p w14:paraId="2F339FCC" w14:textId="77777777" w:rsidR="00D924BF" w:rsidRDefault="005668FE" w:rsidP="008824A7">
      <w:pPr>
        <w:spacing w:after="120"/>
        <w:jc w:val="both"/>
        <w:rPr>
          <w:rFonts w:ascii="PT Sans" w:hAnsi="PT Sans" w:cs="Times New Roman"/>
          <w:iCs/>
        </w:rPr>
      </w:pPr>
      <w:r>
        <w:rPr>
          <w:rFonts w:ascii="PT Sans" w:hAnsi="PT Sans" w:cs="Times New Roman"/>
          <w:iCs/>
        </w:rPr>
        <w:t>Согласно п</w:t>
      </w:r>
      <w:r w:rsidR="006216BE">
        <w:rPr>
          <w:rFonts w:ascii="PT Sans" w:hAnsi="PT Sans" w:cs="Times New Roman"/>
          <w:iCs/>
        </w:rPr>
        <w:t xml:space="preserve">. 3 Постановления №439 отсрочка предоставляется </w:t>
      </w:r>
      <w:r w:rsidR="00D924BF">
        <w:rPr>
          <w:rFonts w:ascii="PT Sans" w:hAnsi="PT Sans" w:cs="Times New Roman"/>
          <w:iCs/>
        </w:rPr>
        <w:t>на следующих условиях:</w:t>
      </w:r>
    </w:p>
    <w:p w14:paraId="244A6D33" w14:textId="06CF133E" w:rsidR="005037D4" w:rsidRDefault="00181D05" w:rsidP="006F4D21">
      <w:pPr>
        <w:tabs>
          <w:tab w:val="left" w:pos="567"/>
        </w:tabs>
        <w:spacing w:after="120"/>
        <w:ind w:left="284"/>
        <w:jc w:val="both"/>
        <w:rPr>
          <w:rFonts w:ascii="PT Sans" w:hAnsi="PT Sans" w:cs="Times New Roman"/>
          <w:iCs/>
        </w:rPr>
      </w:pPr>
      <w:r>
        <w:rPr>
          <w:rFonts w:ascii="PT Sans" w:hAnsi="PT Sans" w:cs="Times New Roman"/>
          <w:iCs/>
        </w:rPr>
        <w:t>а)</w:t>
      </w:r>
      <w:r w:rsidR="003C6FA8">
        <w:rPr>
          <w:rFonts w:ascii="PT Sans" w:hAnsi="PT Sans" w:cs="Times New Roman"/>
          <w:iCs/>
        </w:rPr>
        <w:tab/>
      </w:r>
      <w:r w:rsidR="00ED4BC1">
        <w:rPr>
          <w:rFonts w:ascii="PT Sans" w:hAnsi="PT Sans" w:cs="Times New Roman"/>
          <w:iCs/>
        </w:rPr>
        <w:t>период</w:t>
      </w:r>
      <w:r w:rsidR="00307678" w:rsidRPr="003C6FA8">
        <w:rPr>
          <w:rFonts w:ascii="PT Sans" w:hAnsi="PT Sans" w:cs="Times New Roman"/>
          <w:iCs/>
        </w:rPr>
        <w:t xml:space="preserve"> </w:t>
      </w:r>
      <w:r w:rsidR="005037D4">
        <w:rPr>
          <w:rFonts w:ascii="PT Sans" w:hAnsi="PT Sans"/>
          <w:iCs/>
        </w:rPr>
        <w:t>начисления</w:t>
      </w:r>
      <w:r w:rsidR="00BC7153" w:rsidRPr="00BC7153">
        <w:rPr>
          <w:rFonts w:ascii="PT Sans" w:hAnsi="PT Sans"/>
          <w:iCs/>
        </w:rPr>
        <w:t xml:space="preserve"> арендных платежей</w:t>
      </w:r>
      <w:r w:rsidR="00ED4BC1">
        <w:rPr>
          <w:rFonts w:ascii="PT Sans" w:hAnsi="PT Sans"/>
          <w:iCs/>
        </w:rPr>
        <w:t xml:space="preserve">, по оплате которых предоставляется отсрочка: </w:t>
      </w:r>
      <w:r w:rsidR="00ED4BC1">
        <w:rPr>
          <w:rFonts w:ascii="PT Sans" w:hAnsi="PT Sans" w:cs="Times New Roman"/>
          <w:iCs/>
        </w:rPr>
        <w:t xml:space="preserve">с даты введения режима повышенной готовности или чрезвычайной ситуации – до 01.10.2020. </w:t>
      </w:r>
    </w:p>
    <w:p w14:paraId="56862BFC" w14:textId="261557DB" w:rsidR="00BC7153" w:rsidRPr="008824A7" w:rsidRDefault="00ED4BC1" w:rsidP="008824A7">
      <w:pPr>
        <w:spacing w:after="120"/>
        <w:ind w:left="567"/>
        <w:jc w:val="both"/>
        <w:rPr>
          <w:rFonts w:ascii="PT Sans" w:hAnsi="PT Sans" w:cs="Times New Roman"/>
          <w:i/>
          <w:iCs/>
        </w:rPr>
      </w:pPr>
      <w:r w:rsidRPr="008824A7">
        <w:rPr>
          <w:rFonts w:ascii="PT Sans" w:hAnsi="PT Sans" w:cs="Times New Roman"/>
          <w:i/>
          <w:iCs/>
        </w:rPr>
        <w:t xml:space="preserve">При этом </w:t>
      </w:r>
      <w:r w:rsidR="00D457C9" w:rsidRPr="008824A7">
        <w:rPr>
          <w:rFonts w:ascii="PT Sans" w:hAnsi="PT Sans" w:cs="Times New Roman"/>
          <w:i/>
          <w:iCs/>
        </w:rPr>
        <w:t xml:space="preserve">если режим будет снят ранее указанной даты, то </w:t>
      </w:r>
      <w:r w:rsidR="006F4D21" w:rsidRPr="008824A7">
        <w:rPr>
          <w:rFonts w:ascii="PT Sans" w:hAnsi="PT Sans" w:cs="Times New Roman"/>
          <w:i/>
          <w:iCs/>
        </w:rPr>
        <w:t xml:space="preserve">начиная </w:t>
      </w:r>
      <w:r w:rsidR="00181D05" w:rsidRPr="008824A7">
        <w:rPr>
          <w:rFonts w:ascii="PT Sans" w:hAnsi="PT Sans" w:cs="Times New Roman"/>
          <w:i/>
          <w:iCs/>
        </w:rPr>
        <w:t xml:space="preserve">с даты снятия до 01.10.2020 </w:t>
      </w:r>
      <w:r w:rsidR="006F4D21" w:rsidRPr="008824A7">
        <w:rPr>
          <w:rFonts w:ascii="PT Sans" w:hAnsi="PT Sans" w:cs="Times New Roman"/>
          <w:i/>
          <w:iCs/>
        </w:rPr>
        <w:t>отсрочка</w:t>
      </w:r>
      <w:r w:rsidR="00181D05" w:rsidRPr="008824A7">
        <w:rPr>
          <w:rFonts w:ascii="PT Sans" w:hAnsi="PT Sans" w:cs="Times New Roman"/>
          <w:i/>
          <w:iCs/>
        </w:rPr>
        <w:t xml:space="preserve"> предоставляется </w:t>
      </w:r>
      <w:r w:rsidR="006F4D21" w:rsidRPr="008824A7">
        <w:rPr>
          <w:rFonts w:ascii="PT Sans" w:hAnsi="PT Sans" w:cs="Times New Roman"/>
          <w:i/>
          <w:iCs/>
        </w:rPr>
        <w:t>лишь в отношении 50% от арендной платы за такой период;</w:t>
      </w:r>
    </w:p>
    <w:p w14:paraId="226C512C" w14:textId="7583FAAF" w:rsidR="00FC3C1D" w:rsidRDefault="00FC3C1D" w:rsidP="00FC3C1D">
      <w:pPr>
        <w:spacing w:after="120"/>
        <w:ind w:left="284"/>
        <w:jc w:val="both"/>
        <w:rPr>
          <w:rFonts w:ascii="PT Sans" w:hAnsi="PT Sans" w:cs="Times New Roman"/>
          <w:iCs/>
        </w:rPr>
      </w:pPr>
      <w:r>
        <w:rPr>
          <w:rFonts w:ascii="PT Sans" w:hAnsi="PT Sans" w:cs="Times New Roman"/>
          <w:iCs/>
        </w:rPr>
        <w:t>б)</w:t>
      </w:r>
      <w:r>
        <w:rPr>
          <w:rFonts w:ascii="PT Sans" w:hAnsi="PT Sans" w:cs="Times New Roman"/>
          <w:iCs/>
        </w:rPr>
        <w:tab/>
        <w:t>отсрочка не предоставляется на платежи за коммунальные услугу и расходы на содержание помещения, кроме случаев, когда сам арендодатель освобождается от уплаты таких услуг/расходов в период действия режима повышенной готовности или чрезвычайной ситуации.</w:t>
      </w:r>
    </w:p>
    <w:p w14:paraId="3072B6AA" w14:textId="72363D4B" w:rsidR="00FC3C1D" w:rsidRPr="00401828" w:rsidRDefault="00806C75" w:rsidP="00FC3C1D">
      <w:pPr>
        <w:spacing w:after="120"/>
        <w:ind w:left="567"/>
        <w:jc w:val="both"/>
        <w:rPr>
          <w:rFonts w:ascii="PT Sans" w:hAnsi="PT Sans" w:cs="Times New Roman"/>
          <w:i/>
          <w:iCs/>
        </w:rPr>
      </w:pPr>
      <w:r w:rsidRPr="0069752B">
        <w:rPr>
          <w:rFonts w:ascii="PT Sans" w:hAnsi="PT Sans" w:cs="Times New Roman"/>
          <w:i/>
          <w:iCs/>
          <w:rPrChange w:id="0" w:author="Василий Хохлов" w:date="2020-04-08T15:25:00Z">
            <w:rPr>
              <w:rFonts w:ascii="PT Sans" w:hAnsi="PT Sans" w:cs="Times New Roman"/>
              <w:i/>
              <w:iCs/>
              <w:highlight w:val="yellow"/>
            </w:rPr>
          </w:rPrChange>
        </w:rPr>
        <w:t>Остается открытым вопрос</w:t>
      </w:r>
      <w:r w:rsidR="00FC3C1D">
        <w:rPr>
          <w:rFonts w:ascii="PT Sans" w:hAnsi="PT Sans" w:cs="Times New Roman"/>
          <w:i/>
          <w:iCs/>
        </w:rPr>
        <w:t>,</w:t>
      </w:r>
      <w:r w:rsidR="00FC3C1D" w:rsidRPr="00131E07">
        <w:rPr>
          <w:rFonts w:ascii="PT Sans" w:hAnsi="PT Sans" w:cs="Times New Roman"/>
          <w:i/>
          <w:iCs/>
        </w:rPr>
        <w:t xml:space="preserve"> как применять </w:t>
      </w:r>
      <w:r w:rsidR="00FC3C1D">
        <w:rPr>
          <w:rFonts w:ascii="PT Sans" w:hAnsi="PT Sans" w:cs="Times New Roman"/>
          <w:i/>
          <w:iCs/>
        </w:rPr>
        <w:t xml:space="preserve">данное условие </w:t>
      </w:r>
      <w:r w:rsidR="00FC3C1D" w:rsidRPr="00131E07">
        <w:rPr>
          <w:rFonts w:ascii="PT Sans" w:hAnsi="PT Sans" w:cs="Times New Roman"/>
          <w:i/>
          <w:iCs/>
        </w:rPr>
        <w:t>в ситуации, когда коммунальные и эксплуатационные платежи не выделены в договоре в отдель</w:t>
      </w:r>
      <w:r w:rsidR="00FC3C1D">
        <w:rPr>
          <w:rFonts w:ascii="PT Sans" w:hAnsi="PT Sans" w:cs="Times New Roman"/>
          <w:i/>
          <w:iCs/>
        </w:rPr>
        <w:t xml:space="preserve">ную составляющую арендной платы, а просто указано, что они включены в стоимость аренды. Полагаем, что целью данного условия является распределение между арендатором и арендодателем бремени негативных последствий действия </w:t>
      </w:r>
      <w:r w:rsidR="00FC3C1D" w:rsidRPr="00595DDD">
        <w:rPr>
          <w:rFonts w:ascii="PT Sans" w:hAnsi="PT Sans" w:cs="Times New Roman"/>
          <w:i/>
          <w:iCs/>
        </w:rPr>
        <w:t>режима повышенной готовности или чрезвычайной ситуации</w:t>
      </w:r>
      <w:r w:rsidR="00FC3C1D">
        <w:rPr>
          <w:rFonts w:ascii="PT Sans" w:hAnsi="PT Sans" w:cs="Times New Roman"/>
          <w:i/>
          <w:iCs/>
        </w:rPr>
        <w:t xml:space="preserve">, в связи с чем арендодатель будет вправе расчетным методом определить размер </w:t>
      </w:r>
      <w:r w:rsidR="00FC3C1D">
        <w:rPr>
          <w:rFonts w:ascii="PT Sans" w:hAnsi="PT Sans" w:cs="Times New Roman"/>
          <w:i/>
          <w:iCs/>
        </w:rPr>
        <w:lastRenderedPageBreak/>
        <w:t xml:space="preserve">коммунальных и эксплуатационных расходов, в отношении которых отсрочка не </w:t>
      </w:r>
      <w:r w:rsidR="00FC3C1D" w:rsidRPr="00401828">
        <w:rPr>
          <w:rFonts w:ascii="PT Sans" w:hAnsi="PT Sans" w:cs="Times New Roman"/>
          <w:i/>
          <w:iCs/>
        </w:rPr>
        <w:t>должна предоставляться</w:t>
      </w:r>
      <w:r w:rsidR="008F7A0E" w:rsidRPr="00401828">
        <w:rPr>
          <w:rFonts w:ascii="PT Sans" w:hAnsi="PT Sans" w:cs="Times New Roman"/>
          <w:i/>
          <w:iCs/>
        </w:rPr>
        <w:t>.</w:t>
      </w:r>
    </w:p>
    <w:p w14:paraId="3BD65BA5" w14:textId="6B0F0F94" w:rsidR="00FC3C1D" w:rsidRDefault="004723EE" w:rsidP="00FC3C1D">
      <w:pPr>
        <w:spacing w:after="120"/>
        <w:ind w:left="284"/>
        <w:jc w:val="both"/>
        <w:rPr>
          <w:rFonts w:ascii="PT Sans" w:hAnsi="PT Sans" w:cs="Times New Roman"/>
          <w:iCs/>
        </w:rPr>
      </w:pPr>
      <w:r>
        <w:rPr>
          <w:rFonts w:ascii="PT Sans" w:hAnsi="PT Sans" w:cs="Times New Roman"/>
          <w:iCs/>
        </w:rPr>
        <w:t>в</w:t>
      </w:r>
      <w:r w:rsidR="005A58BD">
        <w:rPr>
          <w:rFonts w:ascii="PT Sans" w:hAnsi="PT Sans" w:cs="Times New Roman"/>
          <w:iCs/>
        </w:rPr>
        <w:t>)</w:t>
      </w:r>
      <w:ins w:id="1" w:author="Василий Хохлов" w:date="2020-04-08T15:54:00Z">
        <w:r w:rsidR="00E838C3">
          <w:rPr>
            <w:rFonts w:ascii="PT Sans" w:hAnsi="PT Sans" w:cs="Times New Roman"/>
            <w:iCs/>
          </w:rPr>
          <w:t xml:space="preserve"> </w:t>
        </w:r>
      </w:ins>
      <w:del w:id="2" w:author="Василий Хохлов" w:date="2020-04-08T15:54:00Z">
        <w:r w:rsidR="005A58BD" w:rsidDel="00E838C3">
          <w:rPr>
            <w:rFonts w:ascii="PT Sans" w:hAnsi="PT Sans" w:cs="Times New Roman"/>
            <w:iCs/>
          </w:rPr>
          <w:tab/>
        </w:r>
      </w:del>
      <w:r w:rsidR="00FC3C1D">
        <w:rPr>
          <w:rFonts w:ascii="PT Sans" w:hAnsi="PT Sans" w:cs="Times New Roman"/>
          <w:iCs/>
        </w:rPr>
        <w:t>порядок расчета платежей и периодичность погашения задолженности:</w:t>
      </w:r>
    </w:p>
    <w:p w14:paraId="29869226" w14:textId="1C2C6278" w:rsidR="00FC3C1D" w:rsidRDefault="00FC3C1D" w:rsidP="00616775">
      <w:pPr>
        <w:spacing w:after="120"/>
        <w:ind w:left="567"/>
        <w:jc w:val="both"/>
        <w:rPr>
          <w:rFonts w:ascii="PT Sans" w:hAnsi="PT Sans" w:cs="Times New Roman"/>
          <w:iCs/>
        </w:rPr>
      </w:pPr>
      <w:r>
        <w:rPr>
          <w:rFonts w:ascii="PT Sans" w:hAnsi="PT Sans" w:cs="Times New Roman"/>
          <w:iCs/>
        </w:rPr>
        <w:t>- период погашения: не ранее 01.01.2021 и не позднее 01.01.2023</w:t>
      </w:r>
      <w:r w:rsidR="00616775">
        <w:rPr>
          <w:rFonts w:ascii="PT Sans" w:hAnsi="PT Sans" w:cs="Times New Roman"/>
          <w:iCs/>
        </w:rPr>
        <w:t>,</w:t>
      </w:r>
    </w:p>
    <w:p w14:paraId="2AA1810A" w14:textId="7BBD5253" w:rsidR="00FC3C1D" w:rsidRPr="00616775" w:rsidRDefault="00FC3C1D" w:rsidP="00616775">
      <w:pPr>
        <w:spacing w:after="120"/>
        <w:ind w:left="567"/>
        <w:jc w:val="both"/>
        <w:rPr>
          <w:rFonts w:ascii="PT Sans" w:hAnsi="PT Sans" w:cs="Times New Roman"/>
          <w:iCs/>
        </w:rPr>
      </w:pPr>
      <w:r>
        <w:rPr>
          <w:rFonts w:ascii="PT Sans" w:hAnsi="PT Sans" w:cs="Times New Roman"/>
          <w:iCs/>
        </w:rPr>
        <w:t xml:space="preserve">- периодичность: </w:t>
      </w:r>
      <w:r w:rsidR="00616775">
        <w:rPr>
          <w:rFonts w:ascii="PT Sans" w:hAnsi="PT Sans" w:cs="Times New Roman"/>
          <w:iCs/>
        </w:rPr>
        <w:t xml:space="preserve">не </w:t>
      </w:r>
      <w:r w:rsidR="00616775" w:rsidRPr="00616775">
        <w:rPr>
          <w:rFonts w:ascii="PT Sans" w:hAnsi="PT Sans" w:cs="Times New Roman"/>
          <w:iCs/>
        </w:rPr>
        <w:t>чаще 1 раза в месяц</w:t>
      </w:r>
      <w:r w:rsidR="00616775">
        <w:rPr>
          <w:rFonts w:ascii="PT Sans" w:hAnsi="PT Sans" w:cs="Times New Roman"/>
          <w:iCs/>
        </w:rPr>
        <w:t>,</w:t>
      </w:r>
    </w:p>
    <w:p w14:paraId="10E0302E" w14:textId="290C3FAD" w:rsidR="00FC3C1D" w:rsidRDefault="00FC3C1D" w:rsidP="00616775">
      <w:pPr>
        <w:spacing w:after="120"/>
        <w:ind w:left="567"/>
        <w:jc w:val="both"/>
        <w:rPr>
          <w:rFonts w:ascii="PT Sans" w:hAnsi="PT Sans" w:cs="Times New Roman"/>
          <w:iCs/>
        </w:rPr>
      </w:pPr>
      <w:r>
        <w:rPr>
          <w:rFonts w:ascii="PT Sans" w:hAnsi="PT Sans" w:cs="Times New Roman"/>
          <w:iCs/>
        </w:rPr>
        <w:t xml:space="preserve">- размер платежа: </w:t>
      </w:r>
      <w:r w:rsidR="00404CDF">
        <w:rPr>
          <w:rFonts w:ascii="PT Sans" w:hAnsi="PT Sans" w:cs="Times New Roman"/>
          <w:iCs/>
        </w:rPr>
        <w:t xml:space="preserve">равными платежами, </w:t>
      </w:r>
      <w:r>
        <w:rPr>
          <w:rFonts w:ascii="PT Sans" w:hAnsi="PT Sans" w:cs="Times New Roman"/>
          <w:iCs/>
        </w:rPr>
        <w:t>не более 50% ежемесячной арендной платы по договору</w:t>
      </w:r>
    </w:p>
    <w:p w14:paraId="591C970F" w14:textId="3BD5828C" w:rsidR="00FC3C1D" w:rsidRDefault="00404CDF" w:rsidP="00BC7153">
      <w:pPr>
        <w:tabs>
          <w:tab w:val="left" w:pos="567"/>
        </w:tabs>
        <w:spacing w:after="120"/>
        <w:ind w:left="284"/>
        <w:jc w:val="both"/>
        <w:rPr>
          <w:rFonts w:ascii="PT Sans" w:hAnsi="PT Sans" w:cs="Times New Roman"/>
          <w:iCs/>
        </w:rPr>
      </w:pPr>
      <w:r>
        <w:rPr>
          <w:rFonts w:ascii="PT Sans" w:hAnsi="PT Sans" w:cs="Times New Roman"/>
          <w:iCs/>
        </w:rPr>
        <w:t>г)</w:t>
      </w:r>
      <w:ins w:id="3" w:author="Василий Хохлов" w:date="2020-04-08T15:54:00Z">
        <w:r w:rsidR="00E838C3">
          <w:rPr>
            <w:rFonts w:ascii="PT Sans" w:hAnsi="PT Sans" w:cs="Times New Roman"/>
            <w:iCs/>
          </w:rPr>
          <w:t xml:space="preserve"> </w:t>
        </w:r>
      </w:ins>
      <w:bookmarkStart w:id="4" w:name="_GoBack"/>
      <w:bookmarkEnd w:id="4"/>
      <w:del w:id="5" w:author="Василий Хохлов" w:date="2020-04-08T15:54:00Z">
        <w:r w:rsidR="005A58BD" w:rsidDel="00E838C3">
          <w:rPr>
            <w:rFonts w:ascii="PT Sans" w:hAnsi="PT Sans" w:cs="Times New Roman"/>
            <w:iCs/>
          </w:rPr>
          <w:tab/>
        </w:r>
      </w:del>
      <w:r>
        <w:rPr>
          <w:rFonts w:ascii="PT Sans" w:hAnsi="PT Sans" w:cs="Times New Roman"/>
          <w:iCs/>
        </w:rPr>
        <w:t xml:space="preserve">запрещено </w:t>
      </w:r>
      <w:r w:rsidR="00FF575B">
        <w:rPr>
          <w:rFonts w:ascii="PT Sans" w:hAnsi="PT Sans" w:cs="Times New Roman"/>
          <w:iCs/>
        </w:rPr>
        <w:t>применение штрафов, процентов и иных санкций</w:t>
      </w:r>
      <w:r w:rsidR="005A58BD">
        <w:rPr>
          <w:rFonts w:ascii="PT Sans" w:hAnsi="PT Sans" w:cs="Times New Roman"/>
          <w:iCs/>
        </w:rPr>
        <w:t xml:space="preserve"> </w:t>
      </w:r>
      <w:r w:rsidR="0052167B">
        <w:rPr>
          <w:rFonts w:ascii="PT Sans" w:hAnsi="PT Sans" w:cs="Times New Roman"/>
          <w:iCs/>
        </w:rPr>
        <w:t xml:space="preserve">за несоблюдение арендатором </w:t>
      </w:r>
      <w:r w:rsidR="005A58BD">
        <w:rPr>
          <w:rFonts w:ascii="PT Sans" w:hAnsi="PT Sans" w:cs="Times New Roman"/>
          <w:iCs/>
        </w:rPr>
        <w:t xml:space="preserve">сроков </w:t>
      </w:r>
      <w:r w:rsidR="0052167B">
        <w:rPr>
          <w:rFonts w:ascii="PT Sans" w:hAnsi="PT Sans" w:cs="Times New Roman"/>
          <w:iCs/>
        </w:rPr>
        <w:t>вне</w:t>
      </w:r>
      <w:r w:rsidR="005A58BD">
        <w:rPr>
          <w:rFonts w:ascii="PT Sans" w:hAnsi="PT Sans" w:cs="Times New Roman"/>
          <w:iCs/>
        </w:rPr>
        <w:t>сения арендных платежей</w:t>
      </w:r>
      <w:r w:rsidR="00482A3F">
        <w:rPr>
          <w:rFonts w:ascii="PT Sans" w:hAnsi="PT Sans" w:cs="Times New Roman"/>
          <w:iCs/>
        </w:rPr>
        <w:t>, а также установление дополнительных платежей в связи с предоставлением отсрочки</w:t>
      </w:r>
      <w:r w:rsidR="00A22417">
        <w:rPr>
          <w:rFonts w:ascii="PT Sans" w:hAnsi="PT Sans" w:cs="Times New Roman"/>
          <w:iCs/>
        </w:rPr>
        <w:t>;</w:t>
      </w:r>
    </w:p>
    <w:p w14:paraId="38DC07EC" w14:textId="664C99FA" w:rsidR="00FC3C1D" w:rsidRDefault="001872BF" w:rsidP="00BC7153">
      <w:pPr>
        <w:tabs>
          <w:tab w:val="left" w:pos="567"/>
        </w:tabs>
        <w:spacing w:after="120"/>
        <w:ind w:left="284"/>
        <w:jc w:val="both"/>
        <w:rPr>
          <w:rFonts w:ascii="PT Sans" w:hAnsi="PT Sans" w:cs="Times New Roman"/>
          <w:iCs/>
        </w:rPr>
      </w:pPr>
      <w:r>
        <w:rPr>
          <w:rFonts w:ascii="PT Sans" w:hAnsi="PT Sans" w:cs="Times New Roman"/>
          <w:iCs/>
        </w:rPr>
        <w:t>д)</w:t>
      </w:r>
      <w:r>
        <w:rPr>
          <w:rFonts w:ascii="PT Sans" w:hAnsi="PT Sans" w:cs="Times New Roman"/>
          <w:iCs/>
        </w:rPr>
        <w:tab/>
      </w:r>
      <w:r w:rsidR="00A22417">
        <w:rPr>
          <w:rFonts w:ascii="PT Sans" w:hAnsi="PT Sans" w:cs="Times New Roman"/>
          <w:iCs/>
        </w:rPr>
        <w:t>допускается снижение по соглашению сторон размера арендной платы, в отношении к</w:t>
      </w:r>
      <w:r w:rsidR="00541C1D">
        <w:rPr>
          <w:rFonts w:ascii="PT Sans" w:hAnsi="PT Sans" w:cs="Times New Roman"/>
          <w:iCs/>
        </w:rPr>
        <w:t>оторой предоставляется отсрочка.</w:t>
      </w:r>
    </w:p>
    <w:p w14:paraId="4853E9BB" w14:textId="474CABB9" w:rsidR="00163D23" w:rsidRDefault="00163D23" w:rsidP="00213A54">
      <w:pPr>
        <w:tabs>
          <w:tab w:val="left" w:pos="567"/>
        </w:tabs>
        <w:spacing w:after="120"/>
        <w:ind w:left="284"/>
        <w:jc w:val="both"/>
        <w:rPr>
          <w:rFonts w:ascii="PT Sans" w:hAnsi="PT Sans" w:cs="Times New Roman"/>
          <w:iCs/>
        </w:rPr>
      </w:pPr>
      <w:r>
        <w:rPr>
          <w:rFonts w:ascii="PT Sans" w:hAnsi="PT Sans" w:cs="Times New Roman"/>
          <w:iCs/>
        </w:rPr>
        <w:t>В</w:t>
      </w:r>
      <w:r w:rsidR="00541C1D">
        <w:rPr>
          <w:rFonts w:ascii="PT Sans" w:hAnsi="PT Sans" w:cs="Times New Roman"/>
          <w:iCs/>
        </w:rPr>
        <w:t xml:space="preserve"> соответствии с</w:t>
      </w:r>
      <w:r w:rsidR="00E76971">
        <w:rPr>
          <w:rFonts w:ascii="PT Sans" w:hAnsi="PT Sans" w:cs="Times New Roman"/>
          <w:iCs/>
        </w:rPr>
        <w:t xml:space="preserve"> пункт</w:t>
      </w:r>
      <w:r w:rsidR="00541C1D">
        <w:rPr>
          <w:rFonts w:ascii="PT Sans" w:hAnsi="PT Sans" w:cs="Times New Roman"/>
          <w:iCs/>
        </w:rPr>
        <w:t>ом</w:t>
      </w:r>
      <w:r w:rsidR="00E76971">
        <w:rPr>
          <w:rFonts w:ascii="PT Sans" w:hAnsi="PT Sans" w:cs="Times New Roman"/>
          <w:iCs/>
        </w:rPr>
        <w:t xml:space="preserve"> </w:t>
      </w:r>
      <w:r w:rsidR="00F52194">
        <w:rPr>
          <w:rFonts w:ascii="PT Sans" w:hAnsi="PT Sans" w:cs="Times New Roman"/>
          <w:iCs/>
        </w:rPr>
        <w:t>4</w:t>
      </w:r>
      <w:r w:rsidR="00541C1D">
        <w:rPr>
          <w:rFonts w:ascii="PT Sans" w:hAnsi="PT Sans" w:cs="Times New Roman"/>
          <w:iCs/>
        </w:rPr>
        <w:t xml:space="preserve"> Постановления</w:t>
      </w:r>
      <w:r w:rsidR="00F52194">
        <w:rPr>
          <w:rFonts w:ascii="PT Sans" w:hAnsi="PT Sans" w:cs="Times New Roman"/>
          <w:iCs/>
        </w:rPr>
        <w:t xml:space="preserve"> </w:t>
      </w:r>
      <w:r>
        <w:rPr>
          <w:rFonts w:ascii="PT Sans" w:hAnsi="PT Sans" w:cs="Times New Roman"/>
          <w:iCs/>
        </w:rPr>
        <w:t xml:space="preserve">указанные выше </w:t>
      </w:r>
      <w:r w:rsidR="00F52194">
        <w:rPr>
          <w:rFonts w:ascii="PT Sans" w:hAnsi="PT Sans" w:cs="Times New Roman"/>
          <w:iCs/>
        </w:rPr>
        <w:t xml:space="preserve">условия </w:t>
      </w:r>
      <w:r w:rsidR="00C85FE0">
        <w:rPr>
          <w:rFonts w:ascii="PT Sans" w:hAnsi="PT Sans" w:cs="Times New Roman"/>
          <w:iCs/>
        </w:rPr>
        <w:t xml:space="preserve">применяются к дополнительным соглашениям сторон об отсрочке независимо от даты </w:t>
      </w:r>
      <w:r w:rsidR="00CF1824">
        <w:rPr>
          <w:rFonts w:ascii="PT Sans" w:hAnsi="PT Sans" w:cs="Times New Roman"/>
          <w:iCs/>
        </w:rPr>
        <w:t xml:space="preserve">их </w:t>
      </w:r>
      <w:r w:rsidR="00C85FE0">
        <w:rPr>
          <w:rFonts w:ascii="PT Sans" w:hAnsi="PT Sans" w:cs="Times New Roman"/>
          <w:iCs/>
        </w:rPr>
        <w:t xml:space="preserve">заключения. </w:t>
      </w:r>
      <w:r w:rsidR="00CF1824">
        <w:rPr>
          <w:rFonts w:ascii="PT Sans" w:hAnsi="PT Sans" w:cs="Times New Roman"/>
          <w:iCs/>
        </w:rPr>
        <w:t>П</w:t>
      </w:r>
      <w:r w:rsidR="00213A54">
        <w:rPr>
          <w:rFonts w:ascii="PT Sans" w:hAnsi="PT Sans" w:cs="Times New Roman"/>
          <w:iCs/>
        </w:rPr>
        <w:t xml:space="preserve">ри этом согласно п. 6 Постановления </w:t>
      </w:r>
      <w:r w:rsidR="00C07B75">
        <w:rPr>
          <w:rFonts w:ascii="PT Sans" w:hAnsi="PT Sans" w:cs="Times New Roman"/>
          <w:iCs/>
        </w:rPr>
        <w:t>стороны могут установить в соглашении иные</w:t>
      </w:r>
      <w:r w:rsidR="00213A54">
        <w:rPr>
          <w:rFonts w:ascii="PT Sans" w:hAnsi="PT Sans" w:cs="Times New Roman"/>
          <w:iCs/>
        </w:rPr>
        <w:t xml:space="preserve"> </w:t>
      </w:r>
      <w:r w:rsidR="00C07B75">
        <w:rPr>
          <w:rFonts w:ascii="PT Sans" w:hAnsi="PT Sans" w:cs="Times New Roman"/>
          <w:iCs/>
        </w:rPr>
        <w:t>условия предоставления отсрочки, если это не приводит</w:t>
      </w:r>
      <w:r w:rsidR="00213A54">
        <w:rPr>
          <w:rFonts w:ascii="PT Sans" w:hAnsi="PT Sans" w:cs="Times New Roman"/>
          <w:iCs/>
        </w:rPr>
        <w:t xml:space="preserve"> </w:t>
      </w:r>
      <w:r>
        <w:rPr>
          <w:rFonts w:ascii="PT Sans" w:hAnsi="PT Sans" w:cs="Times New Roman"/>
          <w:iCs/>
        </w:rPr>
        <w:t>к ухудшению для арендатора условий, предусмотренных в самом Постановлении.</w:t>
      </w:r>
    </w:p>
    <w:p w14:paraId="1BA5D425" w14:textId="77777777" w:rsidR="00A66A49" w:rsidRPr="00E90AC8" w:rsidRDefault="00A66A49" w:rsidP="00E90AC8">
      <w:pPr>
        <w:spacing w:after="120"/>
        <w:jc w:val="both"/>
        <w:rPr>
          <w:rFonts w:ascii="PT Sans" w:hAnsi="PT Sans" w:cs="Times New Roman"/>
        </w:rPr>
      </w:pPr>
    </w:p>
    <w:p w14:paraId="457928C8" w14:textId="25A537FA" w:rsidR="009216E7" w:rsidRPr="0071376C" w:rsidRDefault="00A17D62" w:rsidP="00C76759">
      <w:pPr>
        <w:pStyle w:val="a3"/>
        <w:spacing w:after="120"/>
        <w:ind w:left="283" w:firstLine="425"/>
        <w:contextualSpacing w:val="0"/>
        <w:jc w:val="both"/>
        <w:rPr>
          <w:rFonts w:ascii="PT Sans" w:hAnsi="PT Sans" w:cs="Times New Roman"/>
          <w:b/>
          <w:u w:val="single"/>
        </w:rPr>
      </w:pPr>
      <w:r w:rsidRPr="0071376C">
        <w:rPr>
          <w:rFonts w:ascii="PT Sans" w:hAnsi="PT Sans" w:cs="Times New Roman"/>
          <w:b/>
        </w:rPr>
        <w:t>В части 2 ст</w:t>
      </w:r>
      <w:r w:rsidR="00E0142E">
        <w:rPr>
          <w:rFonts w:ascii="PT Sans" w:hAnsi="PT Sans" w:cs="Times New Roman"/>
          <w:b/>
        </w:rPr>
        <w:t>атьи</w:t>
      </w:r>
      <w:r w:rsidRPr="0071376C">
        <w:rPr>
          <w:rFonts w:ascii="PT Sans" w:hAnsi="PT Sans" w:cs="Times New Roman"/>
          <w:b/>
        </w:rPr>
        <w:t xml:space="preserve"> 19 Закона </w:t>
      </w:r>
      <w:r w:rsidR="006A7CE2" w:rsidRPr="0071376C">
        <w:rPr>
          <w:rFonts w:ascii="PT Sans" w:hAnsi="PT Sans" w:cs="Times New Roman"/>
          <w:b/>
        </w:rPr>
        <w:t>закрепляет</w:t>
      </w:r>
      <w:r w:rsidR="00E0142E">
        <w:rPr>
          <w:rFonts w:ascii="PT Sans" w:hAnsi="PT Sans" w:cs="Times New Roman"/>
          <w:b/>
        </w:rPr>
        <w:t>ся</w:t>
      </w:r>
      <w:r w:rsidR="006A7CE2" w:rsidRPr="0071376C">
        <w:rPr>
          <w:rFonts w:ascii="PT Sans" w:hAnsi="PT Sans" w:cs="Times New Roman"/>
          <w:b/>
        </w:rPr>
        <w:t xml:space="preserve"> </w:t>
      </w:r>
      <w:r w:rsidR="00F928D2" w:rsidRPr="0071376C">
        <w:rPr>
          <w:rFonts w:ascii="PT Sans" w:hAnsi="PT Sans" w:cs="Times New Roman"/>
          <w:b/>
        </w:rPr>
        <w:t xml:space="preserve">возможность </w:t>
      </w:r>
      <w:r w:rsidR="0087155B" w:rsidRPr="0071376C">
        <w:rPr>
          <w:rFonts w:ascii="PT Sans" w:hAnsi="PT Sans" w:cs="Times New Roman"/>
          <w:b/>
        </w:rPr>
        <w:t>изменения размера арендной платы по договорам аренды недвижимости, заключенны</w:t>
      </w:r>
      <w:r w:rsidR="00E0142E">
        <w:rPr>
          <w:rFonts w:ascii="PT Sans" w:hAnsi="PT Sans" w:cs="Times New Roman"/>
          <w:b/>
        </w:rPr>
        <w:t>м</w:t>
      </w:r>
      <w:r w:rsidR="0087155B" w:rsidRPr="0071376C">
        <w:rPr>
          <w:rFonts w:ascii="PT Sans" w:hAnsi="PT Sans" w:cs="Times New Roman"/>
          <w:b/>
        </w:rPr>
        <w:t xml:space="preserve"> до </w:t>
      </w:r>
      <w:r w:rsidR="005004B2" w:rsidRPr="0071376C">
        <w:rPr>
          <w:rFonts w:ascii="PT Sans" w:hAnsi="PT Sans" w:cs="Times New Roman"/>
          <w:b/>
        </w:rPr>
        <w:t>введения</w:t>
      </w:r>
      <w:r w:rsidR="009216E7" w:rsidRPr="0071376C">
        <w:rPr>
          <w:rFonts w:ascii="PT Sans" w:hAnsi="PT Sans" w:cs="Times New Roman"/>
          <w:b/>
        </w:rPr>
        <w:t xml:space="preserve"> режима повышенной готовности или чрезвычайной ситуации, </w:t>
      </w:r>
      <w:r w:rsidR="0087155B" w:rsidRPr="0071376C">
        <w:rPr>
          <w:rFonts w:ascii="PT Sans" w:hAnsi="PT Sans" w:cs="Times New Roman"/>
          <w:b/>
        </w:rPr>
        <w:t>по соглашению сторон в любое время в течение 2020 года</w:t>
      </w:r>
      <w:r w:rsidR="009216E7" w:rsidRPr="0071376C">
        <w:rPr>
          <w:rFonts w:ascii="PT Sans" w:hAnsi="PT Sans" w:cs="Times New Roman"/>
          <w:b/>
        </w:rPr>
        <w:t>.</w:t>
      </w:r>
    </w:p>
    <w:p w14:paraId="5C41C8F5" w14:textId="11762C9C" w:rsidR="0097357E" w:rsidRPr="00E0142E" w:rsidRDefault="005004B2" w:rsidP="005004B2">
      <w:pPr>
        <w:spacing w:after="120"/>
        <w:ind w:left="284" w:firstLine="424"/>
        <w:jc w:val="both"/>
        <w:rPr>
          <w:rFonts w:ascii="PT Sans" w:hAnsi="PT Sans" w:cs="Times New Roman"/>
          <w:iCs/>
        </w:rPr>
      </w:pPr>
      <w:r w:rsidRPr="00E0142E">
        <w:rPr>
          <w:rFonts w:ascii="PT Sans" w:hAnsi="PT Sans" w:cs="Times New Roman"/>
          <w:iCs/>
        </w:rPr>
        <w:t>Д</w:t>
      </w:r>
      <w:r w:rsidR="005A6025" w:rsidRPr="00E0142E">
        <w:rPr>
          <w:rFonts w:ascii="PT Sans" w:hAnsi="PT Sans" w:cs="Times New Roman"/>
          <w:iCs/>
        </w:rPr>
        <w:t xml:space="preserve">анная норма не </w:t>
      </w:r>
      <w:r w:rsidRPr="00E0142E">
        <w:rPr>
          <w:rFonts w:ascii="PT Sans" w:hAnsi="PT Sans" w:cs="Times New Roman"/>
          <w:iCs/>
        </w:rPr>
        <w:t xml:space="preserve">является </w:t>
      </w:r>
      <w:r w:rsidR="0071376C" w:rsidRPr="00E0142E">
        <w:rPr>
          <w:rFonts w:ascii="PT Sans" w:hAnsi="PT Sans" w:cs="Times New Roman"/>
          <w:iCs/>
        </w:rPr>
        <w:t>императивной</w:t>
      </w:r>
      <w:r w:rsidRPr="00E0142E">
        <w:rPr>
          <w:rFonts w:ascii="PT Sans" w:hAnsi="PT Sans" w:cs="Times New Roman"/>
          <w:iCs/>
        </w:rPr>
        <w:t xml:space="preserve"> и не </w:t>
      </w:r>
      <w:r w:rsidR="005A6025" w:rsidRPr="00E0142E">
        <w:rPr>
          <w:rFonts w:ascii="PT Sans" w:hAnsi="PT Sans" w:cs="Times New Roman"/>
          <w:iCs/>
        </w:rPr>
        <w:t xml:space="preserve">содержит </w:t>
      </w:r>
      <w:r w:rsidR="004827D1" w:rsidRPr="00E0142E">
        <w:rPr>
          <w:rFonts w:ascii="PT Sans" w:hAnsi="PT Sans" w:cs="Times New Roman"/>
          <w:iCs/>
        </w:rPr>
        <w:t>положений, прямо обяз</w:t>
      </w:r>
      <w:r w:rsidR="00DD5330" w:rsidRPr="00E0142E">
        <w:rPr>
          <w:rFonts w:ascii="PT Sans" w:hAnsi="PT Sans" w:cs="Times New Roman"/>
          <w:iCs/>
        </w:rPr>
        <w:t>ывающих</w:t>
      </w:r>
      <w:r w:rsidR="004827D1" w:rsidRPr="00E0142E">
        <w:rPr>
          <w:rFonts w:ascii="PT Sans" w:hAnsi="PT Sans" w:cs="Times New Roman"/>
          <w:iCs/>
        </w:rPr>
        <w:t xml:space="preserve"> </w:t>
      </w:r>
      <w:r w:rsidR="0071376C" w:rsidRPr="00E0142E">
        <w:rPr>
          <w:rFonts w:ascii="PT Sans" w:hAnsi="PT Sans" w:cs="Times New Roman"/>
          <w:iCs/>
        </w:rPr>
        <w:t>А</w:t>
      </w:r>
      <w:r w:rsidR="004827D1" w:rsidRPr="00E0142E">
        <w:rPr>
          <w:rFonts w:ascii="PT Sans" w:hAnsi="PT Sans" w:cs="Times New Roman"/>
          <w:iCs/>
        </w:rPr>
        <w:t xml:space="preserve">рендодателя </w:t>
      </w:r>
      <w:r w:rsidR="0097357E" w:rsidRPr="00E0142E">
        <w:rPr>
          <w:rFonts w:ascii="PT Sans" w:hAnsi="PT Sans" w:cs="Times New Roman"/>
          <w:iCs/>
        </w:rPr>
        <w:t>снизить арендную плату по договору.</w:t>
      </w:r>
    </w:p>
    <w:p w14:paraId="50CE90FE" w14:textId="066627C8" w:rsidR="006A7CE2" w:rsidRPr="00E0142E" w:rsidRDefault="0097357E" w:rsidP="00A44C8F">
      <w:pPr>
        <w:pBdr>
          <w:bottom w:val="single" w:sz="4" w:space="1" w:color="auto"/>
        </w:pBdr>
        <w:spacing w:after="120"/>
        <w:ind w:left="284" w:firstLine="424"/>
        <w:jc w:val="both"/>
        <w:rPr>
          <w:rFonts w:ascii="PT Sans" w:hAnsi="PT Sans" w:cs="Times New Roman"/>
          <w:b/>
          <w:iCs/>
          <w:u w:val="single"/>
        </w:rPr>
      </w:pPr>
      <w:r w:rsidRPr="00E0142E">
        <w:rPr>
          <w:rFonts w:ascii="PT Sans" w:hAnsi="PT Sans" w:cs="Times New Roman"/>
          <w:iCs/>
        </w:rPr>
        <w:t xml:space="preserve">Однако полагаем, что </w:t>
      </w:r>
      <w:r w:rsidR="00CB5E30" w:rsidRPr="00E0142E">
        <w:rPr>
          <w:rFonts w:ascii="PT Sans" w:hAnsi="PT Sans" w:cs="Times New Roman"/>
          <w:iCs/>
        </w:rPr>
        <w:t xml:space="preserve">она может применяться в совокупности со ст. 451 ГК РФ, предоставляющей </w:t>
      </w:r>
      <w:r w:rsidR="00D261AD" w:rsidRPr="00E0142E">
        <w:rPr>
          <w:rFonts w:ascii="PT Sans" w:hAnsi="PT Sans" w:cs="Times New Roman"/>
          <w:iCs/>
        </w:rPr>
        <w:t xml:space="preserve">стороне договора </w:t>
      </w:r>
      <w:r w:rsidR="00F717AA" w:rsidRPr="00E0142E">
        <w:rPr>
          <w:rFonts w:ascii="PT Sans" w:hAnsi="PT Sans" w:cs="Times New Roman"/>
          <w:iCs/>
        </w:rPr>
        <w:t xml:space="preserve">право </w:t>
      </w:r>
      <w:r w:rsidR="00D261AD" w:rsidRPr="00E0142E">
        <w:rPr>
          <w:rFonts w:ascii="PT Sans" w:hAnsi="PT Sans" w:cs="Times New Roman"/>
          <w:iCs/>
        </w:rPr>
        <w:t xml:space="preserve">требования его изменения </w:t>
      </w:r>
      <w:r w:rsidR="006A7CE2" w:rsidRPr="00E0142E">
        <w:rPr>
          <w:rFonts w:ascii="PT Sans" w:hAnsi="PT Sans" w:cs="Times New Roman"/>
          <w:iCs/>
        </w:rPr>
        <w:t>в связи с существенным изменением обстоятельств</w:t>
      </w:r>
      <w:r w:rsidR="00D261AD" w:rsidRPr="00E0142E">
        <w:rPr>
          <w:rFonts w:ascii="PT Sans" w:hAnsi="PT Sans" w:cs="Times New Roman"/>
          <w:iCs/>
        </w:rPr>
        <w:t xml:space="preserve">, о чем мы уже писали ранее </w:t>
      </w:r>
      <w:hyperlink r:id="rId9" w:history="1">
        <w:r w:rsidR="00013816" w:rsidRPr="00E0142E">
          <w:rPr>
            <w:rStyle w:val="ab"/>
            <w:rFonts w:ascii="PT Sans" w:hAnsi="PT Sans" w:cs="Times New Roman"/>
            <w:iCs/>
          </w:rPr>
          <w:t>(«Об исполнении, изменении и прекращении обязательств в связи с распространением коронавируса 2019-nCoV»</w:t>
        </w:r>
      </w:hyperlink>
      <w:r w:rsidR="00013816" w:rsidRPr="00E0142E">
        <w:rPr>
          <w:rFonts w:ascii="PT Sans" w:hAnsi="PT Sans" w:cs="Times New Roman"/>
          <w:iCs/>
        </w:rPr>
        <w:t>)</w:t>
      </w:r>
    </w:p>
    <w:p w14:paraId="59088CEB" w14:textId="435C56BB" w:rsidR="000258B5" w:rsidRPr="00740468" w:rsidRDefault="000258B5" w:rsidP="00740468">
      <w:pPr>
        <w:spacing w:after="120"/>
        <w:jc w:val="both"/>
        <w:rPr>
          <w:rFonts w:ascii="PT Sans" w:hAnsi="PT Sans" w:cs="Times New Roman"/>
        </w:rPr>
      </w:pPr>
    </w:p>
    <w:p w14:paraId="48D49004" w14:textId="752748C8" w:rsidR="00AD6D1C" w:rsidRPr="0071376C" w:rsidRDefault="00E0142E" w:rsidP="0071376C">
      <w:pPr>
        <w:pStyle w:val="a3"/>
        <w:spacing w:after="120"/>
        <w:ind w:left="283" w:firstLine="425"/>
        <w:contextualSpacing w:val="0"/>
        <w:jc w:val="both"/>
        <w:rPr>
          <w:rFonts w:ascii="PT Sans" w:hAnsi="PT Sans" w:cs="Times New Roman"/>
          <w:b/>
        </w:rPr>
      </w:pPr>
      <w:r>
        <w:rPr>
          <w:rFonts w:ascii="PT Sans" w:hAnsi="PT Sans" w:cs="Times New Roman"/>
          <w:b/>
        </w:rPr>
        <w:t>Ч</w:t>
      </w:r>
      <w:r w:rsidR="00AD6D1C" w:rsidRPr="0071376C">
        <w:rPr>
          <w:rFonts w:ascii="PT Sans" w:hAnsi="PT Sans" w:cs="Times New Roman"/>
          <w:b/>
        </w:rPr>
        <w:t xml:space="preserve">асть </w:t>
      </w:r>
      <w:r w:rsidR="005B0F04" w:rsidRPr="0071376C">
        <w:rPr>
          <w:rFonts w:ascii="PT Sans" w:hAnsi="PT Sans" w:cs="Times New Roman"/>
          <w:b/>
        </w:rPr>
        <w:t xml:space="preserve">3 </w:t>
      </w:r>
      <w:r w:rsidRPr="0071376C">
        <w:rPr>
          <w:rFonts w:ascii="PT Sans" w:hAnsi="PT Sans" w:cs="Times New Roman"/>
          <w:b/>
        </w:rPr>
        <w:t>ст</w:t>
      </w:r>
      <w:r>
        <w:rPr>
          <w:rFonts w:ascii="PT Sans" w:hAnsi="PT Sans" w:cs="Times New Roman"/>
          <w:b/>
        </w:rPr>
        <w:t xml:space="preserve">атьи </w:t>
      </w:r>
      <w:r w:rsidRPr="0071376C">
        <w:rPr>
          <w:rFonts w:ascii="PT Sans" w:hAnsi="PT Sans" w:cs="Times New Roman"/>
          <w:b/>
        </w:rPr>
        <w:t xml:space="preserve">19 Закона </w:t>
      </w:r>
      <w:r w:rsidR="0071376C" w:rsidRPr="0071376C">
        <w:rPr>
          <w:rFonts w:ascii="PT Sans" w:hAnsi="PT Sans" w:cs="Times New Roman"/>
          <w:b/>
        </w:rPr>
        <w:t>предоставляет А</w:t>
      </w:r>
      <w:r w:rsidR="005B0F04" w:rsidRPr="0071376C">
        <w:rPr>
          <w:rFonts w:ascii="PT Sans" w:hAnsi="PT Sans" w:cs="Times New Roman"/>
          <w:b/>
        </w:rPr>
        <w:t xml:space="preserve">рендатору </w:t>
      </w:r>
      <w:r w:rsidR="00AD6D1C" w:rsidRPr="0071376C">
        <w:rPr>
          <w:rFonts w:ascii="PT Sans" w:hAnsi="PT Sans" w:cs="Times New Roman"/>
          <w:b/>
        </w:rPr>
        <w:t xml:space="preserve">право </w:t>
      </w:r>
      <w:r w:rsidR="00DC66E9">
        <w:rPr>
          <w:rFonts w:ascii="PT Sans" w:hAnsi="PT Sans" w:cs="Times New Roman"/>
          <w:b/>
        </w:rPr>
        <w:t xml:space="preserve">при определенных условиях </w:t>
      </w:r>
      <w:r w:rsidR="005B0F04" w:rsidRPr="0071376C">
        <w:rPr>
          <w:rFonts w:ascii="PT Sans" w:hAnsi="PT Sans" w:cs="Times New Roman"/>
          <w:b/>
        </w:rPr>
        <w:t xml:space="preserve">требовать </w:t>
      </w:r>
      <w:r w:rsidR="0071376C" w:rsidRPr="0071376C">
        <w:rPr>
          <w:rFonts w:ascii="PT Sans" w:hAnsi="PT Sans" w:cs="Times New Roman"/>
          <w:b/>
        </w:rPr>
        <w:t>от А</w:t>
      </w:r>
      <w:r w:rsidR="00A24213" w:rsidRPr="0071376C">
        <w:rPr>
          <w:rFonts w:ascii="PT Sans" w:hAnsi="PT Sans" w:cs="Times New Roman"/>
          <w:b/>
        </w:rPr>
        <w:t xml:space="preserve">рендодателя </w:t>
      </w:r>
      <w:r w:rsidR="00AD6D1C" w:rsidRPr="0071376C">
        <w:rPr>
          <w:rFonts w:ascii="PT Sans" w:hAnsi="PT Sans" w:cs="Times New Roman"/>
          <w:b/>
        </w:rPr>
        <w:t>уменьшения арендной платы за период 2020 года.</w:t>
      </w:r>
    </w:p>
    <w:p w14:paraId="7C0DFCBC" w14:textId="01343A8D" w:rsidR="00AD6D1C" w:rsidRPr="00DC66E9" w:rsidRDefault="00481B6C" w:rsidP="0071376C">
      <w:pPr>
        <w:spacing w:after="120"/>
        <w:ind w:left="284" w:firstLine="424"/>
        <w:jc w:val="both"/>
        <w:rPr>
          <w:rFonts w:ascii="PT Sans" w:hAnsi="PT Sans" w:cs="Times New Roman"/>
          <w:iCs/>
        </w:rPr>
      </w:pPr>
      <w:r w:rsidRPr="00DC66E9">
        <w:rPr>
          <w:rFonts w:ascii="PT Sans" w:hAnsi="PT Sans" w:cs="Times New Roman"/>
          <w:iCs/>
        </w:rPr>
        <w:t xml:space="preserve">Такое право возникает в случае невозможности </w:t>
      </w:r>
      <w:r w:rsidR="007F33B2" w:rsidRPr="00DC66E9">
        <w:rPr>
          <w:rFonts w:ascii="PT Sans" w:hAnsi="PT Sans" w:cs="Times New Roman"/>
          <w:iCs/>
        </w:rPr>
        <w:t xml:space="preserve">использования </w:t>
      </w:r>
      <w:r w:rsidR="00DC66E9">
        <w:rPr>
          <w:rFonts w:ascii="PT Sans" w:hAnsi="PT Sans" w:cs="Times New Roman"/>
          <w:iCs/>
        </w:rPr>
        <w:t xml:space="preserve">арендованного </w:t>
      </w:r>
      <w:r w:rsidR="007F33B2" w:rsidRPr="00DC66E9">
        <w:rPr>
          <w:rFonts w:ascii="PT Sans" w:hAnsi="PT Sans" w:cs="Times New Roman"/>
          <w:iCs/>
        </w:rPr>
        <w:t>имущест</w:t>
      </w:r>
      <w:r w:rsidR="00DD014B" w:rsidRPr="00DC66E9">
        <w:rPr>
          <w:rFonts w:ascii="PT Sans" w:hAnsi="PT Sans" w:cs="Times New Roman"/>
          <w:iCs/>
        </w:rPr>
        <w:t>ва</w:t>
      </w:r>
      <w:r w:rsidR="007F33B2" w:rsidRPr="00DC66E9">
        <w:rPr>
          <w:rFonts w:ascii="PT Sans" w:hAnsi="PT Sans" w:cs="Times New Roman"/>
          <w:iCs/>
        </w:rPr>
        <w:t xml:space="preserve"> в связи с принятием органом власти решения о введении режима повышенной готовности или чрезвычайной ситуации на территории субъекта Российской Федерации</w:t>
      </w:r>
      <w:r w:rsidR="00DD014B" w:rsidRPr="00DC66E9">
        <w:rPr>
          <w:rFonts w:ascii="PT Sans" w:hAnsi="PT Sans" w:cs="Times New Roman"/>
          <w:iCs/>
        </w:rPr>
        <w:t>.</w:t>
      </w:r>
    </w:p>
    <w:p w14:paraId="413022D5" w14:textId="39F9D5B4" w:rsidR="00DD014B" w:rsidRPr="00DC66E9" w:rsidRDefault="00DC66E9" w:rsidP="0071376C">
      <w:pPr>
        <w:spacing w:after="120"/>
        <w:ind w:left="284" w:firstLine="424"/>
        <w:jc w:val="both"/>
        <w:rPr>
          <w:rFonts w:ascii="PT Sans" w:hAnsi="PT Sans" w:cs="Times New Roman"/>
          <w:iCs/>
        </w:rPr>
      </w:pPr>
      <w:r>
        <w:rPr>
          <w:rFonts w:ascii="PT Sans" w:hAnsi="PT Sans" w:cs="Times New Roman"/>
          <w:iCs/>
        </w:rPr>
        <w:t>Под</w:t>
      </w:r>
      <w:r w:rsidR="00DD014B" w:rsidRPr="00DC66E9">
        <w:rPr>
          <w:rFonts w:ascii="PT Sans" w:hAnsi="PT Sans" w:cs="Times New Roman"/>
          <w:iCs/>
        </w:rPr>
        <w:t xml:space="preserve"> действие </w:t>
      </w:r>
      <w:r w:rsidR="006265FD" w:rsidRPr="00DC66E9">
        <w:rPr>
          <w:rFonts w:ascii="PT Sans" w:hAnsi="PT Sans" w:cs="Times New Roman"/>
          <w:iCs/>
        </w:rPr>
        <w:t>данной нормы могут подпадать объекты</w:t>
      </w:r>
      <w:r w:rsidR="00A44C8F" w:rsidRPr="00DC66E9">
        <w:rPr>
          <w:rFonts w:ascii="PT Sans" w:hAnsi="PT Sans" w:cs="Times New Roman"/>
          <w:iCs/>
        </w:rPr>
        <w:t xml:space="preserve"> (например, розничные магазины)</w:t>
      </w:r>
      <w:r w:rsidR="006265FD" w:rsidRPr="00DC66E9">
        <w:rPr>
          <w:rFonts w:ascii="PT Sans" w:hAnsi="PT Sans" w:cs="Times New Roman"/>
          <w:iCs/>
        </w:rPr>
        <w:t xml:space="preserve">, чья работа приостановлена </w:t>
      </w:r>
      <w:r w:rsidR="0071376C" w:rsidRPr="00DC66E9">
        <w:rPr>
          <w:rFonts w:ascii="PT Sans" w:hAnsi="PT Sans" w:cs="Times New Roman"/>
          <w:iCs/>
        </w:rPr>
        <w:t xml:space="preserve">в соответствии с </w:t>
      </w:r>
      <w:r>
        <w:rPr>
          <w:rFonts w:ascii="PT Sans" w:hAnsi="PT Sans" w:cs="Times New Roman"/>
          <w:iCs/>
        </w:rPr>
        <w:t>актами органов власти субъектов РФ</w:t>
      </w:r>
      <w:r w:rsidR="00106256" w:rsidRPr="00DC66E9">
        <w:rPr>
          <w:rFonts w:ascii="PT Sans" w:hAnsi="PT Sans" w:cs="Times New Roman"/>
          <w:iCs/>
        </w:rPr>
        <w:t xml:space="preserve"> (например, </w:t>
      </w:r>
      <w:r w:rsidR="00F5295C" w:rsidRPr="00DC66E9">
        <w:rPr>
          <w:rFonts w:ascii="PT Sans" w:hAnsi="PT Sans" w:cs="Times New Roman"/>
          <w:iCs/>
        </w:rPr>
        <w:t>пункт 3.2.2 Указа Мэра Москвы №12-УМ от 05.03.2020).</w:t>
      </w:r>
    </w:p>
    <w:p w14:paraId="52527A71" w14:textId="7C534ABB" w:rsidR="00DD014B" w:rsidRPr="00DC66E9" w:rsidRDefault="00F5295C" w:rsidP="00A44C8F">
      <w:pPr>
        <w:pBdr>
          <w:bottom w:val="single" w:sz="4" w:space="1" w:color="auto"/>
        </w:pBdr>
        <w:spacing w:after="120"/>
        <w:ind w:left="284" w:firstLine="424"/>
        <w:jc w:val="both"/>
        <w:rPr>
          <w:rFonts w:ascii="PT Sans" w:hAnsi="PT Sans" w:cs="Times New Roman"/>
          <w:iCs/>
        </w:rPr>
      </w:pPr>
      <w:r w:rsidRPr="00DC66E9">
        <w:rPr>
          <w:rFonts w:ascii="PT Sans" w:hAnsi="PT Sans" w:cs="Times New Roman"/>
          <w:iCs/>
        </w:rPr>
        <w:t>При этом стоит отметить, что норма предусматривает именно уменьшение размер</w:t>
      </w:r>
      <w:r w:rsidR="00C3623F" w:rsidRPr="00DC66E9">
        <w:rPr>
          <w:rFonts w:ascii="PT Sans" w:hAnsi="PT Sans" w:cs="Times New Roman"/>
          <w:iCs/>
        </w:rPr>
        <w:t>а</w:t>
      </w:r>
      <w:r w:rsidR="00761ADE" w:rsidRPr="00DC66E9">
        <w:rPr>
          <w:rFonts w:ascii="PT Sans" w:hAnsi="PT Sans" w:cs="Times New Roman"/>
          <w:iCs/>
        </w:rPr>
        <w:t xml:space="preserve"> арендной платы</w:t>
      </w:r>
      <w:r w:rsidRPr="00DC66E9">
        <w:rPr>
          <w:rFonts w:ascii="PT Sans" w:hAnsi="PT Sans" w:cs="Times New Roman"/>
          <w:iCs/>
        </w:rPr>
        <w:t xml:space="preserve">, а не отмену </w:t>
      </w:r>
      <w:r w:rsidR="00A44C8F" w:rsidRPr="00DC66E9">
        <w:rPr>
          <w:rFonts w:ascii="PT Sans" w:hAnsi="PT Sans" w:cs="Times New Roman"/>
          <w:iCs/>
        </w:rPr>
        <w:t xml:space="preserve">обязательства </w:t>
      </w:r>
      <w:r w:rsidR="00803446" w:rsidRPr="00DC66E9">
        <w:rPr>
          <w:rFonts w:ascii="PT Sans" w:hAnsi="PT Sans" w:cs="Times New Roman"/>
          <w:iCs/>
        </w:rPr>
        <w:t>а</w:t>
      </w:r>
      <w:r w:rsidR="00A44C8F" w:rsidRPr="00DC66E9">
        <w:rPr>
          <w:rFonts w:ascii="PT Sans" w:hAnsi="PT Sans" w:cs="Times New Roman"/>
          <w:iCs/>
        </w:rPr>
        <w:t xml:space="preserve">рендатора по </w:t>
      </w:r>
      <w:r w:rsidR="00761ADE" w:rsidRPr="00DC66E9">
        <w:rPr>
          <w:rFonts w:ascii="PT Sans" w:hAnsi="PT Sans" w:cs="Times New Roman"/>
          <w:iCs/>
        </w:rPr>
        <w:t>ее уплате</w:t>
      </w:r>
      <w:r w:rsidRPr="00DC66E9">
        <w:rPr>
          <w:rFonts w:ascii="PT Sans" w:hAnsi="PT Sans" w:cs="Times New Roman"/>
          <w:iCs/>
        </w:rPr>
        <w:t xml:space="preserve">. </w:t>
      </w:r>
      <w:r w:rsidR="00A44C8F" w:rsidRPr="00DC66E9">
        <w:rPr>
          <w:rFonts w:ascii="PT Sans" w:hAnsi="PT Sans" w:cs="Times New Roman"/>
          <w:iCs/>
        </w:rPr>
        <w:t>П</w:t>
      </w:r>
      <w:r w:rsidRPr="00DC66E9">
        <w:rPr>
          <w:rFonts w:ascii="PT Sans" w:hAnsi="PT Sans" w:cs="Times New Roman"/>
          <w:iCs/>
        </w:rPr>
        <w:t xml:space="preserve">орядок расчета </w:t>
      </w:r>
      <w:r w:rsidR="00C3623F" w:rsidRPr="00DC66E9">
        <w:rPr>
          <w:rFonts w:ascii="PT Sans" w:hAnsi="PT Sans" w:cs="Times New Roman"/>
          <w:iCs/>
        </w:rPr>
        <w:t xml:space="preserve">и пределы </w:t>
      </w:r>
      <w:r w:rsidRPr="00DC66E9">
        <w:rPr>
          <w:rFonts w:ascii="PT Sans" w:hAnsi="PT Sans" w:cs="Times New Roman"/>
          <w:iCs/>
        </w:rPr>
        <w:t>уменьшения арендных платежей</w:t>
      </w:r>
      <w:r w:rsidR="00A44C8F" w:rsidRPr="00DC66E9">
        <w:rPr>
          <w:rFonts w:ascii="PT Sans" w:hAnsi="PT Sans" w:cs="Times New Roman"/>
          <w:iCs/>
        </w:rPr>
        <w:t xml:space="preserve"> законодателем также не установлен</w:t>
      </w:r>
      <w:r w:rsidR="0045644C" w:rsidRPr="00DC66E9">
        <w:rPr>
          <w:rFonts w:ascii="PT Sans" w:hAnsi="PT Sans" w:cs="Times New Roman"/>
          <w:iCs/>
        </w:rPr>
        <w:t>ы</w:t>
      </w:r>
      <w:r w:rsidR="00A44C8F" w:rsidRPr="00DC66E9">
        <w:rPr>
          <w:rFonts w:ascii="PT Sans" w:hAnsi="PT Sans" w:cs="Times New Roman"/>
          <w:iCs/>
        </w:rPr>
        <w:t>.</w:t>
      </w:r>
    </w:p>
    <w:p w14:paraId="4181CC41" w14:textId="26BDDD14" w:rsidR="00E90AC8" w:rsidRPr="00126C7C" w:rsidRDefault="00A44C8F" w:rsidP="0071376C">
      <w:pPr>
        <w:spacing w:after="120"/>
        <w:ind w:left="284" w:firstLine="424"/>
        <w:jc w:val="both"/>
        <w:rPr>
          <w:rFonts w:ascii="PT Sans" w:hAnsi="PT Sans" w:cs="Times New Roman"/>
          <w:b/>
          <w:i/>
        </w:rPr>
      </w:pPr>
      <w:r>
        <w:rPr>
          <w:rFonts w:ascii="PT Sans" w:hAnsi="PT Sans" w:cs="Times New Roman"/>
          <w:b/>
        </w:rPr>
        <w:t>Стоит отмет</w:t>
      </w:r>
      <w:r w:rsidRPr="00A44C8F">
        <w:rPr>
          <w:rFonts w:ascii="PT Sans" w:hAnsi="PT Sans" w:cs="Times New Roman"/>
          <w:b/>
        </w:rPr>
        <w:t>ить, что с</w:t>
      </w:r>
      <w:r w:rsidR="00E90AC8" w:rsidRPr="00A44C8F">
        <w:rPr>
          <w:rFonts w:ascii="PT Sans" w:hAnsi="PT Sans" w:cs="Times New Roman"/>
          <w:b/>
        </w:rPr>
        <w:t xml:space="preserve">т. 19 ФЗ не ограничивает применение одновременно нескольких предусмотренных ею норм, </w:t>
      </w:r>
      <w:r w:rsidR="00E90AC8" w:rsidRPr="00126C7C">
        <w:rPr>
          <w:rFonts w:ascii="PT Sans" w:hAnsi="PT Sans" w:cs="Times New Roman"/>
          <w:b/>
        </w:rPr>
        <w:t xml:space="preserve">поэтому считаем, что </w:t>
      </w:r>
      <w:r w:rsidRPr="00126C7C">
        <w:rPr>
          <w:rFonts w:ascii="PT Sans" w:hAnsi="PT Sans" w:cs="Times New Roman"/>
          <w:b/>
        </w:rPr>
        <w:t>к А</w:t>
      </w:r>
      <w:r w:rsidR="00485F70" w:rsidRPr="00126C7C">
        <w:rPr>
          <w:rFonts w:ascii="PT Sans" w:hAnsi="PT Sans" w:cs="Times New Roman"/>
          <w:b/>
        </w:rPr>
        <w:t xml:space="preserve">рендодателю </w:t>
      </w:r>
      <w:r w:rsidR="00485F70" w:rsidRPr="00126C7C">
        <w:rPr>
          <w:rFonts w:ascii="PT Sans" w:hAnsi="PT Sans" w:cs="Times New Roman"/>
          <w:b/>
        </w:rPr>
        <w:lastRenderedPageBreak/>
        <w:t>можно предъявить как требование об отсрочке, так и требование об уменьшении</w:t>
      </w:r>
      <w:r w:rsidR="00761ADE" w:rsidRPr="00126C7C">
        <w:rPr>
          <w:rFonts w:ascii="PT Sans" w:hAnsi="PT Sans" w:cs="Times New Roman"/>
          <w:b/>
        </w:rPr>
        <w:t xml:space="preserve"> размера арендной платы</w:t>
      </w:r>
      <w:r w:rsidRPr="00126C7C">
        <w:rPr>
          <w:rFonts w:ascii="PT Sans" w:hAnsi="PT Sans" w:cs="Times New Roman"/>
          <w:b/>
          <w:i/>
        </w:rPr>
        <w:t>.</w:t>
      </w:r>
      <w:r w:rsidR="00E90AC8" w:rsidRPr="00126C7C">
        <w:rPr>
          <w:rFonts w:ascii="PT Sans" w:hAnsi="PT Sans" w:cs="Times New Roman"/>
          <w:b/>
          <w:i/>
        </w:rPr>
        <w:t xml:space="preserve"> </w:t>
      </w:r>
    </w:p>
    <w:p w14:paraId="4C095979" w14:textId="30FB74B1" w:rsidR="002F1F89" w:rsidRPr="002F1F89" w:rsidRDefault="00806C75" w:rsidP="00B27F27">
      <w:pPr>
        <w:spacing w:after="120"/>
        <w:jc w:val="both"/>
        <w:rPr>
          <w:rFonts w:ascii="PT Sans" w:hAnsi="PT Sans" w:cs="Times New Roman"/>
          <w:b/>
        </w:rPr>
      </w:pPr>
      <w:r w:rsidRPr="0069752B">
        <w:rPr>
          <w:rFonts w:ascii="PT Sans" w:hAnsi="PT Sans" w:cs="Times New Roman"/>
          <w:b/>
          <w:rPrChange w:id="6" w:author="Василий Хохлов" w:date="2020-04-08T15:25:00Z">
            <w:rPr>
              <w:rFonts w:ascii="PT Sans" w:hAnsi="PT Sans" w:cs="Times New Roman"/>
              <w:b/>
              <w:highlight w:val="yellow"/>
            </w:rPr>
          </w:rPrChange>
        </w:rPr>
        <w:t>Что необходимо сделать арендатору с целью применения указанных норм и управления юридическими рисками</w:t>
      </w:r>
      <w:r w:rsidR="006E0425" w:rsidRPr="0069752B">
        <w:rPr>
          <w:rFonts w:ascii="PT Sans" w:hAnsi="PT Sans" w:cs="Times New Roman"/>
          <w:b/>
          <w:rPrChange w:id="7" w:author="Василий Хохлов" w:date="2020-04-08T15:25:00Z">
            <w:rPr>
              <w:rFonts w:ascii="PT Sans" w:hAnsi="PT Sans" w:cs="Times New Roman"/>
              <w:b/>
            </w:rPr>
          </w:rPrChange>
        </w:rPr>
        <w:t>?</w:t>
      </w:r>
    </w:p>
    <w:p w14:paraId="7E4C4E75" w14:textId="7BBD5873" w:rsidR="00806C75" w:rsidRPr="006E0425" w:rsidRDefault="00E430AF" w:rsidP="006E0425">
      <w:pPr>
        <w:spacing w:after="120" w:line="276" w:lineRule="auto"/>
        <w:jc w:val="both"/>
        <w:rPr>
          <w:rFonts w:ascii="PT Sans" w:hAnsi="PT Sans" w:cs="Times New Roman"/>
          <w:bCs/>
        </w:rPr>
      </w:pPr>
      <w:r w:rsidRPr="006E0425">
        <w:rPr>
          <w:rFonts w:ascii="PT Sans" w:hAnsi="PT Sans" w:cs="Times New Roman"/>
          <w:bCs/>
        </w:rPr>
        <w:t>Н</w:t>
      </w:r>
      <w:r w:rsidR="00A44C8F" w:rsidRPr="006E0425">
        <w:rPr>
          <w:rFonts w:ascii="PT Sans" w:hAnsi="PT Sans" w:cs="Times New Roman"/>
          <w:bCs/>
        </w:rPr>
        <w:t>аправить А</w:t>
      </w:r>
      <w:r w:rsidR="0005711A" w:rsidRPr="006E0425">
        <w:rPr>
          <w:rFonts w:ascii="PT Sans" w:hAnsi="PT Sans" w:cs="Times New Roman"/>
          <w:bCs/>
        </w:rPr>
        <w:t xml:space="preserve">рендодателю </w:t>
      </w:r>
      <w:r w:rsidR="00806C75" w:rsidRPr="006E0425">
        <w:rPr>
          <w:rFonts w:ascii="PT Sans" w:hAnsi="PT Sans" w:cs="Times New Roman"/>
          <w:bCs/>
        </w:rPr>
        <w:t>уведомление</w:t>
      </w:r>
      <w:r w:rsidR="004D1815" w:rsidRPr="006E0425">
        <w:rPr>
          <w:rFonts w:ascii="PT Sans" w:hAnsi="PT Sans" w:cs="Times New Roman"/>
          <w:bCs/>
        </w:rPr>
        <w:t>,</w:t>
      </w:r>
      <w:r w:rsidR="00806C75" w:rsidRPr="006E0425">
        <w:rPr>
          <w:rFonts w:ascii="PT Sans" w:hAnsi="PT Sans" w:cs="Times New Roman"/>
          <w:bCs/>
        </w:rPr>
        <w:t xml:space="preserve"> в котором </w:t>
      </w:r>
      <w:r w:rsidR="004D1815" w:rsidRPr="006E0425">
        <w:rPr>
          <w:rFonts w:ascii="PT Sans" w:hAnsi="PT Sans" w:cs="Times New Roman"/>
          <w:bCs/>
        </w:rPr>
        <w:t xml:space="preserve">рекомендуется </w:t>
      </w:r>
      <w:r w:rsidR="00806C75" w:rsidRPr="006E0425">
        <w:rPr>
          <w:rFonts w:ascii="PT Sans" w:hAnsi="PT Sans" w:cs="Times New Roman"/>
          <w:bCs/>
        </w:rPr>
        <w:t>указать следующие существенные для исполнения договорных обязательств обстоятельства</w:t>
      </w:r>
      <w:r w:rsidR="004D1815" w:rsidRPr="006E0425">
        <w:rPr>
          <w:rFonts w:ascii="PT Sans" w:hAnsi="PT Sans" w:cs="Times New Roman"/>
          <w:bCs/>
        </w:rPr>
        <w:t xml:space="preserve"> и требования</w:t>
      </w:r>
      <w:r w:rsidR="00806C75" w:rsidRPr="006E0425">
        <w:rPr>
          <w:rFonts w:ascii="PT Sans" w:hAnsi="PT Sans" w:cs="Times New Roman"/>
          <w:bCs/>
        </w:rPr>
        <w:t>:</w:t>
      </w:r>
      <w:r w:rsidRPr="006E0425">
        <w:rPr>
          <w:rFonts w:ascii="PT Sans" w:hAnsi="PT Sans" w:cs="Times New Roman"/>
          <w:bCs/>
        </w:rPr>
        <w:t xml:space="preserve"> </w:t>
      </w:r>
    </w:p>
    <w:p w14:paraId="60E69513" w14:textId="5A6DC370" w:rsidR="004D1815" w:rsidRDefault="00806C75" w:rsidP="004D1815">
      <w:pPr>
        <w:pStyle w:val="a3"/>
        <w:numPr>
          <w:ilvl w:val="0"/>
          <w:numId w:val="10"/>
        </w:numPr>
        <w:spacing w:after="120" w:line="276" w:lineRule="auto"/>
        <w:jc w:val="both"/>
        <w:rPr>
          <w:rFonts w:ascii="PT Sans" w:hAnsi="PT Sans" w:cs="Times New Roman"/>
          <w:bCs/>
        </w:rPr>
      </w:pPr>
      <w:r>
        <w:rPr>
          <w:rFonts w:ascii="PT Sans" w:hAnsi="PT Sans" w:cs="Times New Roman"/>
          <w:bCs/>
        </w:rPr>
        <w:t xml:space="preserve">сведения </w:t>
      </w:r>
      <w:r w:rsidR="00AA6722">
        <w:rPr>
          <w:rFonts w:ascii="PT Sans" w:hAnsi="PT Sans" w:cs="Times New Roman"/>
          <w:bCs/>
        </w:rPr>
        <w:t xml:space="preserve">о принятии в </w:t>
      </w:r>
      <w:r w:rsidR="00E430AF" w:rsidRPr="00806C75">
        <w:rPr>
          <w:rFonts w:ascii="PT Sans" w:hAnsi="PT Sans" w:cs="Times New Roman"/>
          <w:bCs/>
        </w:rPr>
        <w:t>субъект</w:t>
      </w:r>
      <w:r w:rsidR="00AA6722">
        <w:rPr>
          <w:rFonts w:ascii="PT Sans" w:hAnsi="PT Sans" w:cs="Times New Roman"/>
          <w:bCs/>
        </w:rPr>
        <w:t>е</w:t>
      </w:r>
      <w:r w:rsidR="00E430AF" w:rsidRPr="00806C75">
        <w:rPr>
          <w:rFonts w:ascii="PT Sans" w:hAnsi="PT Sans" w:cs="Times New Roman"/>
          <w:bCs/>
        </w:rPr>
        <w:t xml:space="preserve"> РФ </w:t>
      </w:r>
      <w:r w:rsidR="00884329" w:rsidRPr="00806C75">
        <w:rPr>
          <w:rFonts w:ascii="PT Sans" w:hAnsi="PT Sans" w:cs="Times New Roman"/>
          <w:bCs/>
        </w:rPr>
        <w:t>решени</w:t>
      </w:r>
      <w:r w:rsidR="00AA6722">
        <w:rPr>
          <w:rFonts w:ascii="PT Sans" w:hAnsi="PT Sans" w:cs="Times New Roman"/>
          <w:bCs/>
        </w:rPr>
        <w:t>я</w:t>
      </w:r>
      <w:r w:rsidR="00884329" w:rsidRPr="00806C75">
        <w:rPr>
          <w:rFonts w:ascii="PT Sans" w:hAnsi="PT Sans" w:cs="Times New Roman"/>
          <w:bCs/>
        </w:rPr>
        <w:t xml:space="preserve"> о введении режима повышенной готовности или чрезвычайной ситуации</w:t>
      </w:r>
      <w:r w:rsidR="004D1815">
        <w:rPr>
          <w:rFonts w:ascii="PT Sans" w:hAnsi="PT Sans" w:cs="Times New Roman"/>
          <w:bCs/>
        </w:rPr>
        <w:t>;</w:t>
      </w:r>
      <w:r w:rsidR="00AA6722" w:rsidRPr="00806C75">
        <w:rPr>
          <w:rFonts w:ascii="PT Sans" w:hAnsi="PT Sans" w:cs="Times New Roman"/>
          <w:bCs/>
        </w:rPr>
        <w:t xml:space="preserve"> </w:t>
      </w:r>
    </w:p>
    <w:p w14:paraId="0492234A" w14:textId="35419E79" w:rsidR="004D1815" w:rsidRDefault="00236FE2" w:rsidP="004D1815">
      <w:pPr>
        <w:pStyle w:val="a3"/>
        <w:numPr>
          <w:ilvl w:val="0"/>
          <w:numId w:val="10"/>
        </w:numPr>
        <w:spacing w:after="120" w:line="276" w:lineRule="auto"/>
        <w:jc w:val="both"/>
        <w:rPr>
          <w:rFonts w:ascii="PT Sans" w:hAnsi="PT Sans" w:cs="Times New Roman"/>
          <w:bCs/>
        </w:rPr>
      </w:pPr>
      <w:r w:rsidRPr="004D1815">
        <w:rPr>
          <w:rFonts w:ascii="PT Sans" w:hAnsi="PT Sans" w:cs="Times New Roman"/>
          <w:bCs/>
        </w:rPr>
        <w:t>требовани</w:t>
      </w:r>
      <w:r w:rsidR="005D6FBB" w:rsidRPr="004D1815">
        <w:rPr>
          <w:rFonts w:ascii="PT Sans" w:hAnsi="PT Sans" w:cs="Times New Roman"/>
          <w:bCs/>
        </w:rPr>
        <w:t>е</w:t>
      </w:r>
      <w:r w:rsidR="00806C75" w:rsidRPr="004D1815">
        <w:rPr>
          <w:rFonts w:ascii="PT Sans" w:hAnsi="PT Sans" w:cs="Times New Roman"/>
          <w:bCs/>
        </w:rPr>
        <w:t xml:space="preserve"> о</w:t>
      </w:r>
      <w:r w:rsidRPr="004D1815">
        <w:rPr>
          <w:rFonts w:ascii="PT Sans" w:hAnsi="PT Sans" w:cs="Times New Roman"/>
          <w:bCs/>
        </w:rPr>
        <w:t xml:space="preserve"> предо</w:t>
      </w:r>
      <w:r w:rsidR="005D5A4E" w:rsidRPr="004D1815">
        <w:rPr>
          <w:rFonts w:ascii="PT Sans" w:hAnsi="PT Sans" w:cs="Times New Roman"/>
          <w:bCs/>
        </w:rPr>
        <w:t>став</w:t>
      </w:r>
      <w:r w:rsidR="00806C75" w:rsidRPr="004D1815">
        <w:rPr>
          <w:rFonts w:ascii="PT Sans" w:hAnsi="PT Sans" w:cs="Times New Roman"/>
          <w:bCs/>
        </w:rPr>
        <w:t>лении</w:t>
      </w:r>
      <w:r w:rsidR="005D5A4E" w:rsidRPr="004D1815">
        <w:rPr>
          <w:rFonts w:ascii="PT Sans" w:hAnsi="PT Sans" w:cs="Times New Roman"/>
          <w:bCs/>
        </w:rPr>
        <w:t xml:space="preserve"> отсрочк</w:t>
      </w:r>
      <w:r w:rsidR="00806C75" w:rsidRPr="004D1815">
        <w:rPr>
          <w:rFonts w:ascii="PT Sans" w:hAnsi="PT Sans" w:cs="Times New Roman"/>
          <w:bCs/>
        </w:rPr>
        <w:t>и</w:t>
      </w:r>
      <w:r w:rsidR="005D5A4E" w:rsidRPr="004D1815">
        <w:rPr>
          <w:rFonts w:ascii="PT Sans" w:hAnsi="PT Sans" w:cs="Times New Roman"/>
          <w:bCs/>
        </w:rPr>
        <w:t xml:space="preserve"> оплаты аренд</w:t>
      </w:r>
      <w:r w:rsidR="00733B96" w:rsidRPr="004D1815">
        <w:rPr>
          <w:rFonts w:ascii="PT Sans" w:hAnsi="PT Sans" w:cs="Times New Roman"/>
          <w:bCs/>
        </w:rPr>
        <w:t>ных платежей</w:t>
      </w:r>
      <w:r w:rsidR="004D1815">
        <w:rPr>
          <w:rFonts w:ascii="PT Sans" w:hAnsi="PT Sans" w:cs="Times New Roman"/>
          <w:bCs/>
        </w:rPr>
        <w:t xml:space="preserve"> в соответствии с Постановлением №439 с указанием предлагаемого вами </w:t>
      </w:r>
      <w:r w:rsidR="004D1815" w:rsidRPr="004D1815">
        <w:rPr>
          <w:rFonts w:ascii="PT Sans" w:hAnsi="PT Sans" w:cs="Times New Roman"/>
          <w:bCs/>
        </w:rPr>
        <w:t>расчета платежей и периодичност</w:t>
      </w:r>
      <w:r w:rsidR="004D1815">
        <w:rPr>
          <w:rFonts w:ascii="PT Sans" w:hAnsi="PT Sans" w:cs="Times New Roman"/>
          <w:bCs/>
        </w:rPr>
        <w:t>и</w:t>
      </w:r>
      <w:r w:rsidR="004D1815" w:rsidRPr="004D1815">
        <w:rPr>
          <w:rFonts w:ascii="PT Sans" w:hAnsi="PT Sans" w:cs="Times New Roman"/>
          <w:bCs/>
        </w:rPr>
        <w:t xml:space="preserve"> погашения задолженности</w:t>
      </w:r>
      <w:r w:rsidR="004D1815">
        <w:rPr>
          <w:rFonts w:ascii="PT Sans" w:hAnsi="PT Sans" w:cs="Times New Roman"/>
          <w:bCs/>
        </w:rPr>
        <w:t>;</w:t>
      </w:r>
    </w:p>
    <w:p w14:paraId="3169513D" w14:textId="1F8AC07D" w:rsidR="00AA6722" w:rsidRPr="00AA6722" w:rsidRDefault="00AA6722" w:rsidP="00AA6722">
      <w:pPr>
        <w:pStyle w:val="a3"/>
        <w:numPr>
          <w:ilvl w:val="0"/>
          <w:numId w:val="10"/>
        </w:numPr>
        <w:spacing w:after="120" w:line="276" w:lineRule="auto"/>
        <w:jc w:val="both"/>
        <w:rPr>
          <w:rFonts w:ascii="PT Sans" w:hAnsi="PT Sans" w:cs="Times New Roman"/>
          <w:bCs/>
        </w:rPr>
      </w:pPr>
      <w:r>
        <w:rPr>
          <w:rFonts w:ascii="PT Sans" w:hAnsi="PT Sans" w:cs="Times New Roman"/>
          <w:bCs/>
        </w:rPr>
        <w:t xml:space="preserve">предложение о </w:t>
      </w:r>
      <w:r w:rsidRPr="001A1C37">
        <w:rPr>
          <w:rFonts w:ascii="PT Sans" w:hAnsi="PT Sans" w:cs="Times New Roman"/>
          <w:bCs/>
        </w:rPr>
        <w:t>снижени</w:t>
      </w:r>
      <w:r>
        <w:rPr>
          <w:rFonts w:ascii="PT Sans" w:hAnsi="PT Sans" w:cs="Times New Roman"/>
          <w:bCs/>
        </w:rPr>
        <w:t>и</w:t>
      </w:r>
      <w:r w:rsidRPr="001A1C37">
        <w:rPr>
          <w:rFonts w:ascii="PT Sans" w:hAnsi="PT Sans" w:cs="Times New Roman"/>
          <w:bCs/>
        </w:rPr>
        <w:t xml:space="preserve"> размера арендной платы, в отношении которой предоставляется отсрочка</w:t>
      </w:r>
      <w:r>
        <w:rPr>
          <w:rFonts w:ascii="PT Sans" w:hAnsi="PT Sans" w:cs="Times New Roman"/>
          <w:bCs/>
        </w:rPr>
        <w:t xml:space="preserve"> (с приведением расчета такого предложения);</w:t>
      </w:r>
    </w:p>
    <w:p w14:paraId="177BE093" w14:textId="55166C6A" w:rsidR="001A1C37" w:rsidRPr="00AA6722" w:rsidRDefault="004D1815" w:rsidP="00AA6722">
      <w:pPr>
        <w:pStyle w:val="a3"/>
        <w:numPr>
          <w:ilvl w:val="0"/>
          <w:numId w:val="10"/>
        </w:numPr>
        <w:spacing w:after="120" w:line="276" w:lineRule="auto"/>
        <w:jc w:val="both"/>
        <w:rPr>
          <w:rFonts w:ascii="PT Sans" w:hAnsi="PT Sans" w:cs="Times New Roman"/>
          <w:bCs/>
        </w:rPr>
      </w:pPr>
      <w:r>
        <w:rPr>
          <w:rFonts w:ascii="PT Sans" w:hAnsi="PT Sans" w:cs="Times New Roman"/>
          <w:bCs/>
        </w:rPr>
        <w:t xml:space="preserve">сведения о недопустимости </w:t>
      </w:r>
      <w:r w:rsidRPr="004D1815">
        <w:rPr>
          <w:rFonts w:ascii="PT Sans" w:hAnsi="PT Sans" w:cs="Times New Roman"/>
          <w:bCs/>
        </w:rPr>
        <w:t>применени</w:t>
      </w:r>
      <w:r>
        <w:rPr>
          <w:rFonts w:ascii="PT Sans" w:hAnsi="PT Sans" w:cs="Times New Roman"/>
          <w:bCs/>
        </w:rPr>
        <w:t>я</w:t>
      </w:r>
      <w:r w:rsidRPr="004D1815">
        <w:rPr>
          <w:rFonts w:ascii="PT Sans" w:hAnsi="PT Sans" w:cs="Times New Roman"/>
          <w:bCs/>
        </w:rPr>
        <w:t xml:space="preserve"> штрафов, процентов и иных санкций</w:t>
      </w:r>
      <w:r>
        <w:rPr>
          <w:rFonts w:ascii="PT Sans" w:hAnsi="PT Sans" w:cs="Times New Roman"/>
          <w:bCs/>
        </w:rPr>
        <w:t>,</w:t>
      </w:r>
      <w:r w:rsidRPr="004D1815">
        <w:rPr>
          <w:rFonts w:ascii="PT Sans" w:hAnsi="PT Sans" w:cs="Times New Roman"/>
          <w:bCs/>
        </w:rPr>
        <w:t xml:space="preserve"> а также установлени</w:t>
      </w:r>
      <w:r>
        <w:rPr>
          <w:rFonts w:ascii="PT Sans" w:hAnsi="PT Sans" w:cs="Times New Roman"/>
          <w:bCs/>
        </w:rPr>
        <w:t>я</w:t>
      </w:r>
      <w:r w:rsidRPr="004D1815">
        <w:rPr>
          <w:rFonts w:ascii="PT Sans" w:hAnsi="PT Sans" w:cs="Times New Roman"/>
          <w:bCs/>
        </w:rPr>
        <w:t xml:space="preserve"> дополнительных платежей в связи с предоставлением отсрочки</w:t>
      </w:r>
      <w:r>
        <w:rPr>
          <w:rFonts w:ascii="PT Sans" w:hAnsi="PT Sans" w:cs="Times New Roman"/>
          <w:bCs/>
        </w:rPr>
        <w:t xml:space="preserve"> (основание - Постановление № 439);</w:t>
      </w:r>
    </w:p>
    <w:p w14:paraId="4B52AB36" w14:textId="5BB46D75" w:rsidR="004D1815" w:rsidRDefault="004D1815" w:rsidP="004D1815">
      <w:pPr>
        <w:pStyle w:val="a3"/>
        <w:numPr>
          <w:ilvl w:val="0"/>
          <w:numId w:val="10"/>
        </w:numPr>
        <w:spacing w:after="120" w:line="276" w:lineRule="auto"/>
        <w:jc w:val="both"/>
        <w:rPr>
          <w:rFonts w:ascii="PT Sans" w:hAnsi="PT Sans" w:cs="Times New Roman"/>
          <w:bCs/>
        </w:rPr>
      </w:pPr>
      <w:r>
        <w:rPr>
          <w:rFonts w:ascii="PT Sans" w:hAnsi="PT Sans" w:cs="Times New Roman"/>
          <w:bCs/>
        </w:rPr>
        <w:t xml:space="preserve">срок, в течение которого вы ожидаете ответ от </w:t>
      </w:r>
      <w:r w:rsidR="006E0425">
        <w:rPr>
          <w:rFonts w:ascii="PT Sans" w:hAnsi="PT Sans" w:cs="Times New Roman"/>
          <w:bCs/>
        </w:rPr>
        <w:t>арендодателя, по существу,</w:t>
      </w:r>
      <w:r>
        <w:rPr>
          <w:rFonts w:ascii="PT Sans" w:hAnsi="PT Sans" w:cs="Times New Roman"/>
          <w:bCs/>
        </w:rPr>
        <w:t xml:space="preserve"> вашего обращения (</w:t>
      </w:r>
      <w:r w:rsidR="006E0425">
        <w:rPr>
          <w:rFonts w:ascii="PT Sans" w:hAnsi="PT Sans" w:cs="Times New Roman"/>
          <w:bCs/>
        </w:rPr>
        <w:t>например – 5 рабочих дней с момента получения уведомления</w:t>
      </w:r>
      <w:r>
        <w:rPr>
          <w:rFonts w:ascii="PT Sans" w:hAnsi="PT Sans" w:cs="Times New Roman"/>
          <w:bCs/>
        </w:rPr>
        <w:t>)</w:t>
      </w:r>
      <w:r w:rsidR="001A1C37">
        <w:rPr>
          <w:rFonts w:ascii="PT Sans" w:hAnsi="PT Sans" w:cs="Times New Roman"/>
          <w:bCs/>
        </w:rPr>
        <w:t>;</w:t>
      </w:r>
    </w:p>
    <w:p w14:paraId="735505F8" w14:textId="0CD4E1F2" w:rsidR="001A1C37" w:rsidRPr="001A1C37" w:rsidRDefault="001A1C37" w:rsidP="001A1C37">
      <w:pPr>
        <w:spacing w:after="120" w:line="276" w:lineRule="auto"/>
        <w:ind w:left="1080"/>
        <w:jc w:val="both"/>
        <w:rPr>
          <w:rFonts w:ascii="PT Sans" w:hAnsi="PT Sans" w:cs="Times New Roman"/>
        </w:rPr>
      </w:pPr>
      <w:r w:rsidRPr="001A1C37">
        <w:rPr>
          <w:rFonts w:ascii="PT Sans" w:hAnsi="PT Sans" w:cs="Times New Roman"/>
        </w:rPr>
        <w:t xml:space="preserve">К </w:t>
      </w:r>
      <w:r>
        <w:rPr>
          <w:rFonts w:ascii="PT Sans" w:hAnsi="PT Sans" w:cs="Times New Roman"/>
        </w:rPr>
        <w:t xml:space="preserve">уведомлению </w:t>
      </w:r>
      <w:r w:rsidRPr="001A1C37">
        <w:rPr>
          <w:rFonts w:ascii="PT Sans" w:hAnsi="PT Sans" w:cs="Times New Roman"/>
        </w:rPr>
        <w:t>рекомендуем приложить проект дополнительного соглашения о предоставлении отсрочки оплаты и (или) уменьшении арендных платежей. Условия такого соглашения должны соответствовать требованиям, предусмотренным Постановлением</w:t>
      </w:r>
      <w:r w:rsidR="00AA6722">
        <w:rPr>
          <w:rFonts w:ascii="PT Sans" w:hAnsi="PT Sans" w:cs="Times New Roman"/>
        </w:rPr>
        <w:t xml:space="preserve"> (</w:t>
      </w:r>
      <w:r w:rsidR="00AA6722" w:rsidRPr="00AA6722">
        <w:rPr>
          <w:rFonts w:ascii="PT Sans" w:hAnsi="PT Sans" w:cs="Times New Roman"/>
          <w:b/>
          <w:bCs/>
        </w:rPr>
        <w:t>при наличии спора, вам будет проще доказать в суде правомерность своих действий</w:t>
      </w:r>
      <w:r w:rsidR="00AA6722">
        <w:rPr>
          <w:rFonts w:ascii="PT Sans" w:hAnsi="PT Sans" w:cs="Times New Roman"/>
        </w:rPr>
        <w:t>)</w:t>
      </w:r>
      <w:r>
        <w:rPr>
          <w:rFonts w:ascii="PT Sans" w:hAnsi="PT Sans" w:cs="Times New Roman"/>
        </w:rPr>
        <w:t>.</w:t>
      </w:r>
    </w:p>
    <w:p w14:paraId="4D861BB3" w14:textId="0E73D43F" w:rsidR="006E0425" w:rsidRPr="006E0425" w:rsidRDefault="006E0425" w:rsidP="006E0425">
      <w:pPr>
        <w:spacing w:after="120" w:line="276" w:lineRule="auto"/>
        <w:ind w:left="1080"/>
        <w:jc w:val="both"/>
        <w:rPr>
          <w:rFonts w:ascii="PT Sans" w:hAnsi="PT Sans" w:cs="Times New Roman"/>
          <w:b/>
        </w:rPr>
      </w:pPr>
      <w:r w:rsidRPr="006E0425">
        <w:rPr>
          <w:rFonts w:ascii="PT Sans" w:hAnsi="PT Sans" w:cs="Times New Roman"/>
          <w:b/>
        </w:rPr>
        <w:t xml:space="preserve">Уведомление можно отправить всеми доступными способами одновременно: </w:t>
      </w:r>
    </w:p>
    <w:p w14:paraId="399FF987" w14:textId="444D93D5" w:rsidR="006E0425" w:rsidRDefault="006E0425" w:rsidP="006E0425">
      <w:pPr>
        <w:pStyle w:val="a3"/>
        <w:numPr>
          <w:ilvl w:val="0"/>
          <w:numId w:val="11"/>
        </w:numPr>
        <w:spacing w:after="120" w:line="276" w:lineRule="auto"/>
        <w:jc w:val="both"/>
        <w:rPr>
          <w:rFonts w:ascii="PT Sans" w:hAnsi="PT Sans" w:cs="Times New Roman"/>
          <w:bCs/>
        </w:rPr>
      </w:pPr>
      <w:r>
        <w:rPr>
          <w:rFonts w:ascii="PT Sans" w:hAnsi="PT Sans" w:cs="Times New Roman"/>
          <w:bCs/>
        </w:rPr>
        <w:t xml:space="preserve">почтой с описью вложения / уведомлением о вручении; </w:t>
      </w:r>
    </w:p>
    <w:p w14:paraId="7BFAA210" w14:textId="0ABFEF04" w:rsidR="006E0425" w:rsidRDefault="006E0425" w:rsidP="006E0425">
      <w:pPr>
        <w:pStyle w:val="a3"/>
        <w:numPr>
          <w:ilvl w:val="0"/>
          <w:numId w:val="11"/>
        </w:numPr>
        <w:spacing w:after="120" w:line="276" w:lineRule="auto"/>
        <w:jc w:val="both"/>
        <w:rPr>
          <w:rFonts w:ascii="PT Sans" w:hAnsi="PT Sans" w:cs="Times New Roman"/>
          <w:bCs/>
        </w:rPr>
      </w:pPr>
      <w:r>
        <w:rPr>
          <w:rFonts w:ascii="PT Sans" w:hAnsi="PT Sans" w:cs="Times New Roman"/>
          <w:bCs/>
        </w:rPr>
        <w:t>электронным письмом на почту, которую арендодатель использует для переписки по вопросам, связанным с исполнением договора (текст электронного письма должен полностью дублировать содержание прилагаемого к этому письму документа (сканированной версии, подписанной с вашей стороны), электронное письмо следует направлять с включенным  уведомлением о доставке и прочтении);</w:t>
      </w:r>
    </w:p>
    <w:p w14:paraId="21B4136D" w14:textId="29073ACE" w:rsidR="006E0425" w:rsidRDefault="006E0425" w:rsidP="006E0425">
      <w:pPr>
        <w:pStyle w:val="a3"/>
        <w:numPr>
          <w:ilvl w:val="0"/>
          <w:numId w:val="11"/>
        </w:numPr>
        <w:spacing w:after="120" w:line="276" w:lineRule="auto"/>
        <w:jc w:val="both"/>
        <w:rPr>
          <w:rFonts w:ascii="PT Sans" w:hAnsi="PT Sans" w:cs="Times New Roman"/>
          <w:bCs/>
        </w:rPr>
      </w:pPr>
      <w:r>
        <w:rPr>
          <w:rFonts w:ascii="PT Sans" w:hAnsi="PT Sans" w:cs="Times New Roman"/>
          <w:bCs/>
        </w:rPr>
        <w:t>нарочно с подписью уполномоченного представителя получателя (арендодателя).</w:t>
      </w:r>
    </w:p>
    <w:p w14:paraId="3D5BB864" w14:textId="4F29759F" w:rsidR="00FC462E" w:rsidRPr="004D1815" w:rsidRDefault="00FC462E" w:rsidP="004D1815">
      <w:pPr>
        <w:pStyle w:val="a3"/>
        <w:spacing w:after="120" w:line="276" w:lineRule="auto"/>
        <w:ind w:left="1440"/>
        <w:jc w:val="both"/>
        <w:rPr>
          <w:rFonts w:ascii="PT Sans" w:hAnsi="PT Sans" w:cs="Times New Roman"/>
          <w:bCs/>
        </w:rPr>
      </w:pPr>
      <w:r w:rsidRPr="004D1815">
        <w:rPr>
          <w:rFonts w:ascii="PT Sans" w:hAnsi="PT Sans" w:cs="Times New Roman"/>
          <w:bCs/>
        </w:rPr>
        <w:t xml:space="preserve"> </w:t>
      </w:r>
    </w:p>
    <w:p w14:paraId="580D4983" w14:textId="0F6A2490" w:rsidR="00FD1B87" w:rsidRPr="00AA0B1E" w:rsidRDefault="00AA6722" w:rsidP="00AA0B1E">
      <w:pPr>
        <w:pStyle w:val="a3"/>
        <w:jc w:val="both"/>
      </w:pPr>
      <w:r>
        <w:rPr>
          <w:rFonts w:ascii="PT Sans" w:hAnsi="PT Sans" w:cs="Times New Roman"/>
          <w:iCs/>
        </w:rPr>
        <w:t>Имея качественно подготовленное уведомление со всеми необходимыми сведениями и требованиями, у вас будет больше точек опоры в последующих переговорах с контрагентом</w:t>
      </w:r>
      <w:r w:rsidR="007457BA">
        <w:rPr>
          <w:rFonts w:ascii="PT Sans" w:hAnsi="PT Sans" w:cs="Times New Roman"/>
          <w:iCs/>
        </w:rPr>
        <w:t>, а так</w:t>
      </w:r>
      <w:del w:id="8" w:author="Василий Хохлов" w:date="2020-04-08T15:25:00Z">
        <w:r w:rsidR="007457BA" w:rsidDel="0069752B">
          <w:rPr>
            <w:rFonts w:ascii="PT Sans" w:hAnsi="PT Sans" w:cs="Times New Roman"/>
            <w:iCs/>
          </w:rPr>
          <w:delText xml:space="preserve"> </w:delText>
        </w:r>
      </w:del>
      <w:r w:rsidR="007457BA">
        <w:rPr>
          <w:rFonts w:ascii="PT Sans" w:hAnsi="PT Sans" w:cs="Times New Roman"/>
          <w:iCs/>
        </w:rPr>
        <w:t>же в доказывании правомерности вашей позиции в судебном порядке</w:t>
      </w:r>
      <w:r>
        <w:rPr>
          <w:rFonts w:ascii="PT Sans" w:hAnsi="PT Sans" w:cs="Times New Roman"/>
          <w:iCs/>
        </w:rPr>
        <w:t xml:space="preserve">. </w:t>
      </w:r>
    </w:p>
    <w:sectPr w:rsidR="00FD1B87" w:rsidRPr="00AA0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860DF" w16cex:dateUtc="2020-04-08T11:40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5C3A"/>
    <w:multiLevelType w:val="hybridMultilevel"/>
    <w:tmpl w:val="CD887C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02E5F"/>
    <w:multiLevelType w:val="hybridMultilevel"/>
    <w:tmpl w:val="C3146234"/>
    <w:lvl w:ilvl="0" w:tplc="039007C4">
      <w:start w:val="1"/>
      <w:numFmt w:val="upperRoman"/>
      <w:lvlText w:val="%1."/>
      <w:lvlJc w:val="left"/>
      <w:pPr>
        <w:ind w:left="1080" w:hanging="720"/>
      </w:pPr>
      <w:rPr>
        <w:rFonts w:ascii="PT Sans" w:hAnsi="PT Sans"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D7691"/>
    <w:multiLevelType w:val="hybridMultilevel"/>
    <w:tmpl w:val="486AA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97A2E"/>
    <w:multiLevelType w:val="hybridMultilevel"/>
    <w:tmpl w:val="08FE3B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135982"/>
    <w:multiLevelType w:val="hybridMultilevel"/>
    <w:tmpl w:val="76121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F74DB"/>
    <w:multiLevelType w:val="hybridMultilevel"/>
    <w:tmpl w:val="0C3CACF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54E79AF"/>
    <w:multiLevelType w:val="hybridMultilevel"/>
    <w:tmpl w:val="5EC04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054EE"/>
    <w:multiLevelType w:val="hybridMultilevel"/>
    <w:tmpl w:val="F692D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B5DE4"/>
    <w:multiLevelType w:val="hybridMultilevel"/>
    <w:tmpl w:val="5FA4A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31F47"/>
    <w:multiLevelType w:val="hybridMultilevel"/>
    <w:tmpl w:val="16B0A2B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CFE0DB0"/>
    <w:multiLevelType w:val="hybridMultilevel"/>
    <w:tmpl w:val="54D61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силий Хохлов">
    <w15:presenceInfo w15:providerId="Windows Live" w15:userId="6b05a51445d0fc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151"/>
    <w:rsid w:val="00013816"/>
    <w:rsid w:val="000236FC"/>
    <w:rsid w:val="0002395B"/>
    <w:rsid w:val="000258B5"/>
    <w:rsid w:val="000461BD"/>
    <w:rsid w:val="00055A7F"/>
    <w:rsid w:val="0005711A"/>
    <w:rsid w:val="0006261B"/>
    <w:rsid w:val="00076B9E"/>
    <w:rsid w:val="0008459C"/>
    <w:rsid w:val="000904E8"/>
    <w:rsid w:val="00090B0C"/>
    <w:rsid w:val="00096A35"/>
    <w:rsid w:val="000A6372"/>
    <w:rsid w:val="000C25C7"/>
    <w:rsid w:val="000D0331"/>
    <w:rsid w:val="00106256"/>
    <w:rsid w:val="00126B1E"/>
    <w:rsid w:val="00126C7C"/>
    <w:rsid w:val="00131E07"/>
    <w:rsid w:val="00152C2B"/>
    <w:rsid w:val="00163931"/>
    <w:rsid w:val="00163D23"/>
    <w:rsid w:val="00181D05"/>
    <w:rsid w:val="001872BF"/>
    <w:rsid w:val="001942CD"/>
    <w:rsid w:val="001A1C37"/>
    <w:rsid w:val="001B44BA"/>
    <w:rsid w:val="001E78C0"/>
    <w:rsid w:val="001F09AD"/>
    <w:rsid w:val="002117D3"/>
    <w:rsid w:val="00212889"/>
    <w:rsid w:val="00213A54"/>
    <w:rsid w:val="002155EE"/>
    <w:rsid w:val="00216480"/>
    <w:rsid w:val="00220EA4"/>
    <w:rsid w:val="00226244"/>
    <w:rsid w:val="00233913"/>
    <w:rsid w:val="00236FE2"/>
    <w:rsid w:val="00237C54"/>
    <w:rsid w:val="00240EE5"/>
    <w:rsid w:val="002418FD"/>
    <w:rsid w:val="00247B74"/>
    <w:rsid w:val="00255CAB"/>
    <w:rsid w:val="00263673"/>
    <w:rsid w:val="00264907"/>
    <w:rsid w:val="00287DD1"/>
    <w:rsid w:val="00294435"/>
    <w:rsid w:val="002A2B0A"/>
    <w:rsid w:val="002A6973"/>
    <w:rsid w:val="002B0AA3"/>
    <w:rsid w:val="002D2023"/>
    <w:rsid w:val="002E505C"/>
    <w:rsid w:val="002F1F89"/>
    <w:rsid w:val="002F47AB"/>
    <w:rsid w:val="00307678"/>
    <w:rsid w:val="0030783C"/>
    <w:rsid w:val="00314560"/>
    <w:rsid w:val="00336AEF"/>
    <w:rsid w:val="003775DC"/>
    <w:rsid w:val="003912AA"/>
    <w:rsid w:val="0039464D"/>
    <w:rsid w:val="003950F9"/>
    <w:rsid w:val="003A7AE2"/>
    <w:rsid w:val="003C6FA8"/>
    <w:rsid w:val="003D21F6"/>
    <w:rsid w:val="003D463F"/>
    <w:rsid w:val="003D5B4E"/>
    <w:rsid w:val="003F12C0"/>
    <w:rsid w:val="003F7BAD"/>
    <w:rsid w:val="00401828"/>
    <w:rsid w:val="004043B6"/>
    <w:rsid w:val="00404CDF"/>
    <w:rsid w:val="00413EED"/>
    <w:rsid w:val="0041559E"/>
    <w:rsid w:val="00430C81"/>
    <w:rsid w:val="0044238B"/>
    <w:rsid w:val="00443661"/>
    <w:rsid w:val="00446B9F"/>
    <w:rsid w:val="004501C2"/>
    <w:rsid w:val="00453848"/>
    <w:rsid w:val="00455FDA"/>
    <w:rsid w:val="0045644C"/>
    <w:rsid w:val="00456F2B"/>
    <w:rsid w:val="00463ED9"/>
    <w:rsid w:val="004723EE"/>
    <w:rsid w:val="00477665"/>
    <w:rsid w:val="00481B6C"/>
    <w:rsid w:val="004827D1"/>
    <w:rsid w:val="00482A3F"/>
    <w:rsid w:val="00485F70"/>
    <w:rsid w:val="00486918"/>
    <w:rsid w:val="00491E9C"/>
    <w:rsid w:val="00495C5B"/>
    <w:rsid w:val="00497AEA"/>
    <w:rsid w:val="004A4D2A"/>
    <w:rsid w:val="004A585C"/>
    <w:rsid w:val="004B231A"/>
    <w:rsid w:val="004B75C8"/>
    <w:rsid w:val="004C082D"/>
    <w:rsid w:val="004C6DD2"/>
    <w:rsid w:val="004D1815"/>
    <w:rsid w:val="004E3242"/>
    <w:rsid w:val="004E5AF3"/>
    <w:rsid w:val="004F7D12"/>
    <w:rsid w:val="005004B2"/>
    <w:rsid w:val="005037D4"/>
    <w:rsid w:val="005177E0"/>
    <w:rsid w:val="0052167B"/>
    <w:rsid w:val="00535BCB"/>
    <w:rsid w:val="005368E4"/>
    <w:rsid w:val="00541C1D"/>
    <w:rsid w:val="00553415"/>
    <w:rsid w:val="005576B0"/>
    <w:rsid w:val="00564B35"/>
    <w:rsid w:val="005668FE"/>
    <w:rsid w:val="00566A89"/>
    <w:rsid w:val="00566DA8"/>
    <w:rsid w:val="0058031C"/>
    <w:rsid w:val="00580BA0"/>
    <w:rsid w:val="00583794"/>
    <w:rsid w:val="00593ADD"/>
    <w:rsid w:val="00595DDD"/>
    <w:rsid w:val="00596289"/>
    <w:rsid w:val="005A58BD"/>
    <w:rsid w:val="005A6025"/>
    <w:rsid w:val="005B0F04"/>
    <w:rsid w:val="005C14BC"/>
    <w:rsid w:val="005D5A4E"/>
    <w:rsid w:val="005D6FBB"/>
    <w:rsid w:val="005E0DBC"/>
    <w:rsid w:val="005E2C98"/>
    <w:rsid w:val="005F1637"/>
    <w:rsid w:val="006142C9"/>
    <w:rsid w:val="00616775"/>
    <w:rsid w:val="006216BE"/>
    <w:rsid w:val="006219D4"/>
    <w:rsid w:val="006265FD"/>
    <w:rsid w:val="00642016"/>
    <w:rsid w:val="00642C5D"/>
    <w:rsid w:val="006560BF"/>
    <w:rsid w:val="006950AA"/>
    <w:rsid w:val="0069752B"/>
    <w:rsid w:val="006A65D2"/>
    <w:rsid w:val="006A7CE2"/>
    <w:rsid w:val="006A7F96"/>
    <w:rsid w:val="006B7A7D"/>
    <w:rsid w:val="006E0425"/>
    <w:rsid w:val="006F4D21"/>
    <w:rsid w:val="00704A80"/>
    <w:rsid w:val="00712310"/>
    <w:rsid w:val="0071376C"/>
    <w:rsid w:val="00715A7B"/>
    <w:rsid w:val="00721F74"/>
    <w:rsid w:val="0072321C"/>
    <w:rsid w:val="00725879"/>
    <w:rsid w:val="00733B96"/>
    <w:rsid w:val="00740468"/>
    <w:rsid w:val="007457BA"/>
    <w:rsid w:val="00755447"/>
    <w:rsid w:val="0076039E"/>
    <w:rsid w:val="00761ADE"/>
    <w:rsid w:val="00793CAC"/>
    <w:rsid w:val="00794533"/>
    <w:rsid w:val="00794763"/>
    <w:rsid w:val="007A697C"/>
    <w:rsid w:val="007B6C42"/>
    <w:rsid w:val="007C5575"/>
    <w:rsid w:val="007F0308"/>
    <w:rsid w:val="007F33B2"/>
    <w:rsid w:val="00803446"/>
    <w:rsid w:val="00806C75"/>
    <w:rsid w:val="00812356"/>
    <w:rsid w:val="008147BB"/>
    <w:rsid w:val="00825EB3"/>
    <w:rsid w:val="00832090"/>
    <w:rsid w:val="008340EA"/>
    <w:rsid w:val="0085101E"/>
    <w:rsid w:val="00867DED"/>
    <w:rsid w:val="0087155B"/>
    <w:rsid w:val="00872DE3"/>
    <w:rsid w:val="0087372B"/>
    <w:rsid w:val="00876189"/>
    <w:rsid w:val="00876F61"/>
    <w:rsid w:val="008824A7"/>
    <w:rsid w:val="00884329"/>
    <w:rsid w:val="008858DE"/>
    <w:rsid w:val="00885DA7"/>
    <w:rsid w:val="00886ACA"/>
    <w:rsid w:val="008944C0"/>
    <w:rsid w:val="008A0F16"/>
    <w:rsid w:val="008A6498"/>
    <w:rsid w:val="008D4C86"/>
    <w:rsid w:val="008D51CB"/>
    <w:rsid w:val="008E3415"/>
    <w:rsid w:val="008E6122"/>
    <w:rsid w:val="008F6DF6"/>
    <w:rsid w:val="008F7A0E"/>
    <w:rsid w:val="0091025A"/>
    <w:rsid w:val="00917026"/>
    <w:rsid w:val="009216E7"/>
    <w:rsid w:val="00952B6F"/>
    <w:rsid w:val="00952F7F"/>
    <w:rsid w:val="009648B0"/>
    <w:rsid w:val="009733B9"/>
    <w:rsid w:val="0097357E"/>
    <w:rsid w:val="0098042E"/>
    <w:rsid w:val="009861E6"/>
    <w:rsid w:val="009865AC"/>
    <w:rsid w:val="0099537B"/>
    <w:rsid w:val="00996008"/>
    <w:rsid w:val="009A029D"/>
    <w:rsid w:val="009E0CBD"/>
    <w:rsid w:val="009F1953"/>
    <w:rsid w:val="009F40D7"/>
    <w:rsid w:val="009F4B21"/>
    <w:rsid w:val="009F790F"/>
    <w:rsid w:val="00A17D62"/>
    <w:rsid w:val="00A22417"/>
    <w:rsid w:val="00A238D7"/>
    <w:rsid w:val="00A24213"/>
    <w:rsid w:val="00A27D6E"/>
    <w:rsid w:val="00A44C8F"/>
    <w:rsid w:val="00A5207C"/>
    <w:rsid w:val="00A626B3"/>
    <w:rsid w:val="00A66A49"/>
    <w:rsid w:val="00A82D87"/>
    <w:rsid w:val="00A941E1"/>
    <w:rsid w:val="00AA0B1E"/>
    <w:rsid w:val="00AA6722"/>
    <w:rsid w:val="00AC5D82"/>
    <w:rsid w:val="00AD1FDE"/>
    <w:rsid w:val="00AD3D82"/>
    <w:rsid w:val="00AD6D1C"/>
    <w:rsid w:val="00AE0A4B"/>
    <w:rsid w:val="00AE3B47"/>
    <w:rsid w:val="00AE561E"/>
    <w:rsid w:val="00B03D2D"/>
    <w:rsid w:val="00B040A1"/>
    <w:rsid w:val="00B10212"/>
    <w:rsid w:val="00B10EEE"/>
    <w:rsid w:val="00B27F27"/>
    <w:rsid w:val="00B32B64"/>
    <w:rsid w:val="00B40661"/>
    <w:rsid w:val="00B56EBB"/>
    <w:rsid w:val="00B61E05"/>
    <w:rsid w:val="00BB4355"/>
    <w:rsid w:val="00BC03C8"/>
    <w:rsid w:val="00BC15C9"/>
    <w:rsid w:val="00BC7153"/>
    <w:rsid w:val="00BC79C7"/>
    <w:rsid w:val="00BD406B"/>
    <w:rsid w:val="00BE1692"/>
    <w:rsid w:val="00C07B75"/>
    <w:rsid w:val="00C10DB4"/>
    <w:rsid w:val="00C3623F"/>
    <w:rsid w:val="00C41C9D"/>
    <w:rsid w:val="00C4693A"/>
    <w:rsid w:val="00C674FE"/>
    <w:rsid w:val="00C76759"/>
    <w:rsid w:val="00C81151"/>
    <w:rsid w:val="00C85FE0"/>
    <w:rsid w:val="00C95A71"/>
    <w:rsid w:val="00CB05BF"/>
    <w:rsid w:val="00CB5E30"/>
    <w:rsid w:val="00CC26CD"/>
    <w:rsid w:val="00CC531C"/>
    <w:rsid w:val="00CC6296"/>
    <w:rsid w:val="00CC630C"/>
    <w:rsid w:val="00CD3482"/>
    <w:rsid w:val="00CD56ED"/>
    <w:rsid w:val="00CD61D3"/>
    <w:rsid w:val="00CF1824"/>
    <w:rsid w:val="00D261AD"/>
    <w:rsid w:val="00D42CFD"/>
    <w:rsid w:val="00D43762"/>
    <w:rsid w:val="00D43E4E"/>
    <w:rsid w:val="00D457C9"/>
    <w:rsid w:val="00D53759"/>
    <w:rsid w:val="00D74C1D"/>
    <w:rsid w:val="00D7602D"/>
    <w:rsid w:val="00D8211D"/>
    <w:rsid w:val="00D87D2C"/>
    <w:rsid w:val="00D924BF"/>
    <w:rsid w:val="00D958C0"/>
    <w:rsid w:val="00DA5571"/>
    <w:rsid w:val="00DA6F66"/>
    <w:rsid w:val="00DC66E9"/>
    <w:rsid w:val="00DC6838"/>
    <w:rsid w:val="00DD014B"/>
    <w:rsid w:val="00DD5330"/>
    <w:rsid w:val="00DF3F20"/>
    <w:rsid w:val="00E0142E"/>
    <w:rsid w:val="00E06AC2"/>
    <w:rsid w:val="00E430AF"/>
    <w:rsid w:val="00E56099"/>
    <w:rsid w:val="00E755E1"/>
    <w:rsid w:val="00E76971"/>
    <w:rsid w:val="00E81DF7"/>
    <w:rsid w:val="00E838C3"/>
    <w:rsid w:val="00E90AC8"/>
    <w:rsid w:val="00E93A4F"/>
    <w:rsid w:val="00E942AC"/>
    <w:rsid w:val="00EA404B"/>
    <w:rsid w:val="00EC47A7"/>
    <w:rsid w:val="00EC53EB"/>
    <w:rsid w:val="00ED2926"/>
    <w:rsid w:val="00ED2C5F"/>
    <w:rsid w:val="00ED4BC1"/>
    <w:rsid w:val="00EF6768"/>
    <w:rsid w:val="00F00BF5"/>
    <w:rsid w:val="00F025F7"/>
    <w:rsid w:val="00F332A2"/>
    <w:rsid w:val="00F37674"/>
    <w:rsid w:val="00F464B3"/>
    <w:rsid w:val="00F46BD1"/>
    <w:rsid w:val="00F52194"/>
    <w:rsid w:val="00F5295C"/>
    <w:rsid w:val="00F717AA"/>
    <w:rsid w:val="00F71ADD"/>
    <w:rsid w:val="00F71C67"/>
    <w:rsid w:val="00F76F23"/>
    <w:rsid w:val="00F928D2"/>
    <w:rsid w:val="00F94611"/>
    <w:rsid w:val="00FC3C1D"/>
    <w:rsid w:val="00FC462E"/>
    <w:rsid w:val="00FC52C8"/>
    <w:rsid w:val="00FC554A"/>
    <w:rsid w:val="00FD1B87"/>
    <w:rsid w:val="00FD1F41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914F"/>
  <w15:chartTrackingRefBased/>
  <w15:docId w15:val="{376276D2-AFC5-4C84-BB73-CC68DC71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151"/>
    <w:rPr>
      <w:rFonts w:eastAsiaTheme="minorEastAsia"/>
    </w:rPr>
  </w:style>
  <w:style w:type="paragraph" w:styleId="1">
    <w:name w:val="heading 1"/>
    <w:basedOn w:val="a"/>
    <w:link w:val="10"/>
    <w:uiPriority w:val="9"/>
    <w:qFormat/>
    <w:rsid w:val="003912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15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56F2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56F2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56F2B"/>
    <w:rPr>
      <w:rFonts w:eastAsiaTheme="minorEastAsia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56F2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56F2B"/>
    <w:rPr>
      <w:rFonts w:eastAsiaTheme="minorEastAsia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56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56F2B"/>
    <w:rPr>
      <w:rFonts w:ascii="Segoe UI" w:eastAsiaTheme="minorEastAsia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5E0D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912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Normal (Web)"/>
    <w:basedOn w:val="a"/>
    <w:uiPriority w:val="99"/>
    <w:semiHidden/>
    <w:unhideWhenUsed/>
    <w:rsid w:val="00194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2117D3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D18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erts.kspartners.law/2020/04/07/perechen-otrasley-ekonomiki/" TargetMode="Externa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hyperlink" Target="http://static.government.ru/media/files/CGHHI9UNm6PFNfn2X2rdgVW9fo757i7A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ation.pravo.gov.ru/Document/View/0001202004060005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lerts.kspartners.law/2020/03/27/ob-ispolnenii-izmenenii-i-prekrashhenii-obyazatelstv-v-svyazi-s-rasprostraneniem-koronavirusa-2019-ncov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65FDE-3050-4D05-AC84-95581138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Савельева</dc:creator>
  <cp:keywords/>
  <dc:description/>
  <cp:lastModifiedBy>Василий Хохлов</cp:lastModifiedBy>
  <cp:revision>5</cp:revision>
  <dcterms:created xsi:type="dcterms:W3CDTF">2020-04-08T12:22:00Z</dcterms:created>
  <dcterms:modified xsi:type="dcterms:W3CDTF">2020-04-08T12:54:00Z</dcterms:modified>
</cp:coreProperties>
</file>